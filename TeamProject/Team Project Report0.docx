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14B38" w14:textId="395CB01A" w:rsidR="004802CF" w:rsidRDefault="004802CF" w:rsidP="007E2CA6">
      <w:pPr>
        <w:pStyle w:val="Title"/>
        <w:spacing w:line="360" w:lineRule="auto"/>
        <w:jc w:val="center"/>
      </w:pPr>
      <w:r>
        <w:t>Mind Reader</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gridCol w:w="2340"/>
      </w:tblGrid>
      <w:tr w:rsidR="00DF38C0" w14:paraId="186DFC72" w14:textId="77777777" w:rsidTr="00DF38C0">
        <w:trPr>
          <w:trHeight w:val="331"/>
        </w:trPr>
        <w:tc>
          <w:tcPr>
            <w:tcW w:w="2340" w:type="dxa"/>
            <w:vAlign w:val="center"/>
          </w:tcPr>
          <w:p w14:paraId="20E480D9" w14:textId="00880694" w:rsidR="007C46F5" w:rsidRDefault="007C46F5" w:rsidP="007E2CA6">
            <w:pPr>
              <w:pStyle w:val="NormalWeb"/>
              <w:spacing w:before="75" w:beforeAutospacing="0" w:after="75" w:afterAutospacing="0" w:line="360" w:lineRule="auto"/>
              <w:jc w:val="both"/>
              <w:rPr>
                <w:rFonts w:ascii="Helvetica Neue" w:hAnsi="Helvetica Neue"/>
                <w:color w:val="111111"/>
              </w:rPr>
            </w:pPr>
            <w:r>
              <w:rPr>
                <w:rFonts w:ascii="Helvetica Neue" w:hAnsi="Helvetica Neue"/>
                <w:color w:val="111111"/>
              </w:rPr>
              <w:t>Course:</w:t>
            </w:r>
          </w:p>
        </w:tc>
        <w:tc>
          <w:tcPr>
            <w:tcW w:w="2340" w:type="dxa"/>
            <w:vAlign w:val="center"/>
          </w:tcPr>
          <w:p w14:paraId="792FC3EB" w14:textId="7D082C2C" w:rsidR="007C46F5" w:rsidRDefault="007C46F5" w:rsidP="007E2CA6">
            <w:pPr>
              <w:pStyle w:val="NormalWeb"/>
              <w:spacing w:before="75" w:beforeAutospacing="0" w:after="75" w:afterAutospacing="0" w:line="360" w:lineRule="auto"/>
              <w:jc w:val="both"/>
              <w:rPr>
                <w:rFonts w:ascii="Helvetica Neue" w:hAnsi="Helvetica Neue"/>
                <w:color w:val="111111"/>
              </w:rPr>
            </w:pPr>
            <w:r>
              <w:rPr>
                <w:rFonts w:ascii="Helvetica Neue" w:hAnsi="Helvetica Neue"/>
                <w:color w:val="111111"/>
              </w:rPr>
              <w:t>CS3340.501</w:t>
            </w:r>
          </w:p>
        </w:tc>
        <w:tc>
          <w:tcPr>
            <w:tcW w:w="2340" w:type="dxa"/>
            <w:vAlign w:val="center"/>
          </w:tcPr>
          <w:p w14:paraId="387C0C54" w14:textId="0F851BCB" w:rsidR="007C46F5" w:rsidRDefault="007C46F5" w:rsidP="007E2CA6">
            <w:pPr>
              <w:pStyle w:val="NormalWeb"/>
              <w:spacing w:before="75" w:beforeAutospacing="0" w:after="75" w:afterAutospacing="0" w:line="360" w:lineRule="auto"/>
              <w:jc w:val="both"/>
              <w:rPr>
                <w:rFonts w:ascii="Helvetica Neue" w:hAnsi="Helvetica Neue"/>
                <w:color w:val="111111"/>
              </w:rPr>
            </w:pPr>
            <w:r>
              <w:rPr>
                <w:rFonts w:ascii="Helvetica Neue" w:hAnsi="Helvetica Neue"/>
                <w:color w:val="111111"/>
              </w:rPr>
              <w:t>Professor:</w:t>
            </w:r>
          </w:p>
        </w:tc>
        <w:tc>
          <w:tcPr>
            <w:tcW w:w="2340" w:type="dxa"/>
            <w:vAlign w:val="center"/>
          </w:tcPr>
          <w:p w14:paraId="09F1B308" w14:textId="68CCCC97" w:rsidR="007C46F5" w:rsidRDefault="007C46F5" w:rsidP="007E2CA6">
            <w:pPr>
              <w:pStyle w:val="NormalWeb"/>
              <w:spacing w:before="75" w:beforeAutospacing="0" w:after="75" w:afterAutospacing="0" w:line="360" w:lineRule="auto"/>
              <w:jc w:val="both"/>
              <w:rPr>
                <w:rFonts w:ascii="Helvetica Neue" w:hAnsi="Helvetica Neue"/>
                <w:color w:val="111111"/>
              </w:rPr>
            </w:pPr>
            <w:proofErr w:type="spellStart"/>
            <w:r>
              <w:rPr>
                <w:rFonts w:ascii="Helvetica Neue" w:hAnsi="Helvetica Neue"/>
                <w:color w:val="111111"/>
              </w:rPr>
              <w:t>Nhut</w:t>
            </w:r>
            <w:proofErr w:type="spellEnd"/>
            <w:r>
              <w:rPr>
                <w:rFonts w:ascii="Helvetica Neue" w:hAnsi="Helvetica Neue"/>
                <w:color w:val="111111"/>
              </w:rPr>
              <w:t xml:space="preserve"> Nguyen</w:t>
            </w:r>
          </w:p>
        </w:tc>
      </w:tr>
      <w:tr w:rsidR="00DF38C0" w14:paraId="485B38ED" w14:textId="77777777" w:rsidTr="00DF38C0">
        <w:trPr>
          <w:trHeight w:val="331"/>
        </w:trPr>
        <w:tc>
          <w:tcPr>
            <w:tcW w:w="2340" w:type="dxa"/>
            <w:vAlign w:val="center"/>
          </w:tcPr>
          <w:p w14:paraId="4E7A6047" w14:textId="78C50DAD" w:rsidR="007C46F5" w:rsidRDefault="007C46F5" w:rsidP="007E2CA6">
            <w:pPr>
              <w:pStyle w:val="NormalWeb"/>
              <w:spacing w:before="75" w:beforeAutospacing="0" w:after="75" w:afterAutospacing="0" w:line="360" w:lineRule="auto"/>
              <w:jc w:val="both"/>
              <w:rPr>
                <w:rFonts w:ascii="Helvetica Neue" w:hAnsi="Helvetica Neue"/>
                <w:color w:val="111111"/>
              </w:rPr>
            </w:pPr>
            <w:r>
              <w:rPr>
                <w:rFonts w:ascii="Helvetica Neue" w:hAnsi="Helvetica Neue"/>
                <w:color w:val="111111"/>
              </w:rPr>
              <w:t>Team:</w:t>
            </w:r>
          </w:p>
        </w:tc>
        <w:tc>
          <w:tcPr>
            <w:tcW w:w="2340" w:type="dxa"/>
            <w:vAlign w:val="center"/>
          </w:tcPr>
          <w:p w14:paraId="47CC6CD8" w14:textId="6FA22FF6" w:rsidR="007C46F5" w:rsidRDefault="007C46F5" w:rsidP="007E2CA6">
            <w:pPr>
              <w:pStyle w:val="NormalWeb"/>
              <w:spacing w:before="75" w:beforeAutospacing="0" w:after="75" w:afterAutospacing="0" w:line="360" w:lineRule="auto"/>
              <w:jc w:val="both"/>
              <w:rPr>
                <w:rFonts w:ascii="Helvetica Neue" w:hAnsi="Helvetica Neue"/>
                <w:color w:val="111111"/>
              </w:rPr>
            </w:pPr>
            <w:r>
              <w:rPr>
                <w:rFonts w:ascii="Helvetica Neue" w:hAnsi="Helvetica Neue"/>
                <w:color w:val="111111"/>
              </w:rPr>
              <w:t>The Shield</w:t>
            </w:r>
          </w:p>
        </w:tc>
        <w:tc>
          <w:tcPr>
            <w:tcW w:w="2340" w:type="dxa"/>
            <w:vAlign w:val="center"/>
          </w:tcPr>
          <w:p w14:paraId="08786746" w14:textId="46B8AF69" w:rsidR="007C46F5" w:rsidRDefault="00D81CE4" w:rsidP="007E2CA6">
            <w:pPr>
              <w:pStyle w:val="NormalWeb"/>
              <w:spacing w:before="75" w:beforeAutospacing="0" w:after="75" w:afterAutospacing="0" w:line="360" w:lineRule="auto"/>
              <w:jc w:val="both"/>
              <w:rPr>
                <w:rFonts w:ascii="Helvetica Neue" w:hAnsi="Helvetica Neue"/>
                <w:color w:val="111111"/>
              </w:rPr>
            </w:pPr>
            <w:r>
              <w:rPr>
                <w:rFonts w:ascii="Helvetica Neue" w:hAnsi="Helvetica Neue"/>
                <w:color w:val="111111"/>
              </w:rPr>
              <w:t>Submitted by:</w:t>
            </w:r>
          </w:p>
        </w:tc>
        <w:tc>
          <w:tcPr>
            <w:tcW w:w="2340" w:type="dxa"/>
            <w:vAlign w:val="center"/>
          </w:tcPr>
          <w:p w14:paraId="0E1EA2E1" w14:textId="73DCC0AC" w:rsidR="007C46F5" w:rsidRDefault="00D81CE4" w:rsidP="007E2CA6">
            <w:pPr>
              <w:pStyle w:val="NormalWeb"/>
              <w:spacing w:before="75" w:beforeAutospacing="0" w:after="75" w:afterAutospacing="0" w:line="360" w:lineRule="auto"/>
              <w:jc w:val="both"/>
              <w:rPr>
                <w:rFonts w:ascii="Helvetica Neue" w:hAnsi="Helvetica Neue"/>
                <w:color w:val="111111"/>
              </w:rPr>
            </w:pPr>
            <w:proofErr w:type="spellStart"/>
            <w:r>
              <w:rPr>
                <w:rFonts w:ascii="Helvetica Neue" w:hAnsi="Helvetica Neue"/>
                <w:color w:val="111111"/>
              </w:rPr>
              <w:t>Chaoran</w:t>
            </w:r>
            <w:proofErr w:type="spellEnd"/>
            <w:r>
              <w:rPr>
                <w:rFonts w:ascii="Helvetica Neue" w:hAnsi="Helvetica Neue"/>
                <w:color w:val="111111"/>
              </w:rPr>
              <w:t xml:space="preserve"> Li</w:t>
            </w:r>
          </w:p>
        </w:tc>
      </w:tr>
      <w:tr w:rsidR="00DF38C0" w14:paraId="6FD4FA28" w14:textId="77777777" w:rsidTr="00DF38C0">
        <w:trPr>
          <w:trHeight w:val="331"/>
        </w:trPr>
        <w:tc>
          <w:tcPr>
            <w:tcW w:w="2340" w:type="dxa"/>
            <w:vAlign w:val="center"/>
          </w:tcPr>
          <w:p w14:paraId="6EA3B5DC" w14:textId="67417663" w:rsidR="00D81CE4" w:rsidRDefault="00D81CE4" w:rsidP="007E2CA6">
            <w:pPr>
              <w:pStyle w:val="NormalWeb"/>
              <w:spacing w:before="75" w:beforeAutospacing="0" w:after="75" w:afterAutospacing="0" w:line="360" w:lineRule="auto"/>
              <w:jc w:val="both"/>
              <w:rPr>
                <w:rFonts w:ascii="Helvetica Neue" w:hAnsi="Helvetica Neue"/>
                <w:color w:val="111111"/>
              </w:rPr>
            </w:pPr>
            <w:r>
              <w:rPr>
                <w:rFonts w:ascii="Helvetica Neue" w:hAnsi="Helvetica Neue"/>
                <w:color w:val="111111"/>
              </w:rPr>
              <w:t>Team Members:</w:t>
            </w:r>
          </w:p>
        </w:tc>
        <w:tc>
          <w:tcPr>
            <w:tcW w:w="7020" w:type="dxa"/>
            <w:gridSpan w:val="3"/>
            <w:vAlign w:val="center"/>
          </w:tcPr>
          <w:p w14:paraId="1709D8F5" w14:textId="24529C4C" w:rsidR="00D81CE4" w:rsidRDefault="00D81CE4" w:rsidP="007E2CA6">
            <w:pPr>
              <w:pStyle w:val="NormalWeb"/>
              <w:spacing w:before="75" w:beforeAutospacing="0" w:after="75" w:afterAutospacing="0" w:line="360" w:lineRule="auto"/>
              <w:jc w:val="both"/>
              <w:rPr>
                <w:rFonts w:ascii="Helvetica Neue" w:hAnsi="Helvetica Neue" w:hint="eastAsia"/>
                <w:color w:val="111111"/>
              </w:rPr>
            </w:pPr>
            <w:proofErr w:type="spellStart"/>
            <w:r>
              <w:rPr>
                <w:rFonts w:ascii="Helvetica Neue" w:hAnsi="Helvetica Neue"/>
                <w:color w:val="111111"/>
              </w:rPr>
              <w:t>Chaoran</w:t>
            </w:r>
            <w:proofErr w:type="spellEnd"/>
            <w:r>
              <w:rPr>
                <w:rFonts w:ascii="Helvetica Neue" w:hAnsi="Helvetica Neue"/>
                <w:color w:val="111111"/>
              </w:rPr>
              <w:t xml:space="preserve"> Li, </w:t>
            </w:r>
            <w:proofErr w:type="spellStart"/>
            <w:r>
              <w:rPr>
                <w:rFonts w:ascii="Helvetica Neue" w:hAnsi="Helvetica Neue"/>
                <w:color w:val="111111"/>
              </w:rPr>
              <w:t>Jiaer</w:t>
            </w:r>
            <w:proofErr w:type="spellEnd"/>
            <w:r>
              <w:rPr>
                <w:rFonts w:ascii="Helvetica Neue" w:hAnsi="Helvetica Neue"/>
                <w:color w:val="111111"/>
              </w:rPr>
              <w:t xml:space="preserve"> Jiang, </w:t>
            </w:r>
            <w:proofErr w:type="spellStart"/>
            <w:r>
              <w:rPr>
                <w:rFonts w:ascii="Helvetica Neue" w:hAnsi="Helvetica Neue"/>
                <w:color w:val="111111"/>
              </w:rPr>
              <w:t>Xue</w:t>
            </w:r>
            <w:proofErr w:type="spellEnd"/>
            <w:r>
              <w:rPr>
                <w:rFonts w:ascii="Helvetica Neue" w:hAnsi="Helvetica Neue"/>
                <w:color w:val="111111"/>
              </w:rPr>
              <w:t xml:space="preserve"> Cheng, </w:t>
            </w:r>
            <w:proofErr w:type="spellStart"/>
            <w:r>
              <w:rPr>
                <w:rFonts w:ascii="Helvetica Neue" w:hAnsi="Helvetica Neue"/>
                <w:color w:val="111111"/>
              </w:rPr>
              <w:t>Pengfei</w:t>
            </w:r>
            <w:proofErr w:type="spellEnd"/>
            <w:r>
              <w:rPr>
                <w:rFonts w:ascii="Helvetica Neue" w:hAnsi="Helvetica Neue"/>
                <w:color w:val="111111"/>
              </w:rPr>
              <w:t xml:space="preserve"> Tong</w:t>
            </w:r>
          </w:p>
        </w:tc>
      </w:tr>
    </w:tbl>
    <w:p w14:paraId="111F2E1B" w14:textId="77777777" w:rsidR="00041884" w:rsidRDefault="00041884" w:rsidP="007E2CA6">
      <w:pPr>
        <w:pStyle w:val="NormalWeb"/>
        <w:shd w:val="clear" w:color="auto" w:fill="FFFFFF"/>
        <w:spacing w:before="75" w:beforeAutospacing="0" w:after="75" w:afterAutospacing="0" w:line="360" w:lineRule="auto"/>
        <w:jc w:val="both"/>
        <w:rPr>
          <w:rFonts w:ascii="Helvetica Neue" w:hAnsi="Helvetica Neue"/>
          <w:color w:val="111111"/>
        </w:rPr>
      </w:pPr>
    </w:p>
    <w:p w14:paraId="33DCA0E6" w14:textId="29A09920" w:rsidR="007C46F5" w:rsidRDefault="001E7FFE" w:rsidP="007E2CA6">
      <w:pPr>
        <w:pStyle w:val="Heading1"/>
        <w:spacing w:line="360" w:lineRule="auto"/>
      </w:pPr>
      <w:r>
        <w:t>a) Description</w:t>
      </w:r>
    </w:p>
    <w:p w14:paraId="3D875F92" w14:textId="3FC44904" w:rsidR="001E7FFE" w:rsidRDefault="0042730C" w:rsidP="007E2CA6">
      <w:pPr>
        <w:pStyle w:val="NormalWeb"/>
        <w:shd w:val="clear" w:color="auto" w:fill="FFFFFF"/>
        <w:spacing w:before="75" w:beforeAutospacing="0" w:after="75" w:afterAutospacing="0" w:line="360" w:lineRule="auto"/>
        <w:jc w:val="both"/>
        <w:rPr>
          <w:rFonts w:ascii="Helvetica Neue" w:hAnsi="Helvetica Neue"/>
          <w:color w:val="111111"/>
        </w:rPr>
      </w:pPr>
      <w:del w:id="0" w:author="Li, Chaoran" w:date="2019-12-05T01:15:00Z">
        <w:r w:rsidRPr="0042730C" w:rsidDel="00041884">
          <w:rPr>
            <w:rFonts w:ascii="Helvetica Neue" w:hAnsi="Helvetica Neue"/>
            <w:color w:val="111111"/>
          </w:rPr>
          <w:delText xml:space="preserve">The team project this semester is the </w:delText>
        </w:r>
      </w:del>
      <w:r w:rsidRPr="0042730C">
        <w:rPr>
          <w:rFonts w:ascii="Helvetica Neue" w:hAnsi="Helvetica Neue"/>
          <w:color w:val="111111"/>
        </w:rPr>
        <w:t xml:space="preserve">Mind Reader </w:t>
      </w:r>
      <w:ins w:id="1" w:author="Li, Chaoran" w:date="2019-12-05T01:16:00Z">
        <w:r w:rsidR="00041884" w:rsidRPr="00041884">
          <w:rPr>
            <w:rFonts w:ascii="Helvetica Neue" w:hAnsi="Helvetica Neue"/>
            <w:color w:val="111111"/>
          </w:rPr>
          <w:t>w</w:t>
        </w:r>
      </w:ins>
      <w:ins w:id="2" w:author="Li, Chaoran" w:date="2019-12-05T01:17:00Z">
        <w:r w:rsidR="00041884">
          <w:rPr>
            <w:rFonts w:ascii="Helvetica Neue" w:hAnsi="Helvetica Neue"/>
            <w:color w:val="111111"/>
          </w:rPr>
          <w:t>ould</w:t>
        </w:r>
      </w:ins>
      <w:ins w:id="3" w:author="Li, Chaoran" w:date="2019-12-05T01:16:00Z">
        <w:r w:rsidR="00041884" w:rsidRPr="00041884">
          <w:rPr>
            <w:rFonts w:ascii="Helvetica Neue" w:hAnsi="Helvetica Neue"/>
            <w:color w:val="111111"/>
          </w:rPr>
          <w:t xml:space="preserve"> guess the</w:t>
        </w:r>
      </w:ins>
      <w:ins w:id="4" w:author="Li, Chaoran" w:date="2019-12-05T01:17:00Z">
        <w:r w:rsidR="00041884">
          <w:rPr>
            <w:rFonts w:ascii="Helvetica Neue" w:hAnsi="Helvetica Neue"/>
            <w:color w:val="111111"/>
          </w:rPr>
          <w:t xml:space="preserve"> </w:t>
        </w:r>
      </w:ins>
      <w:ins w:id="5" w:author="Li, Chaoran" w:date="2019-12-05T01:18:00Z">
        <w:r w:rsidR="00041884">
          <w:rPr>
            <w:rFonts w:ascii="Helvetica Neue" w:hAnsi="Helvetica Neue"/>
            <w:color w:val="111111"/>
          </w:rPr>
          <w:t xml:space="preserve">secret </w:t>
        </w:r>
      </w:ins>
      <w:ins w:id="6" w:author="Li, Chaoran" w:date="2019-12-05T01:16:00Z">
        <w:r w:rsidR="00041884" w:rsidRPr="00041884">
          <w:rPr>
            <w:rFonts w:ascii="Helvetica Neue" w:hAnsi="Helvetica Neue"/>
            <w:color w:val="111111"/>
          </w:rPr>
          <w:t xml:space="preserve">number </w:t>
        </w:r>
      </w:ins>
      <w:ins w:id="7" w:author="Li, Chaoran" w:date="2019-12-05T01:18:00Z">
        <w:r w:rsidR="00041884">
          <w:rPr>
            <w:rFonts w:ascii="Helvetica Neue" w:hAnsi="Helvetica Neue"/>
            <w:color w:val="111111"/>
          </w:rPr>
          <w:t xml:space="preserve">according to </w:t>
        </w:r>
      </w:ins>
      <w:ins w:id="8" w:author="Li, Chaoran" w:date="2019-12-05T01:16:00Z">
        <w:r w:rsidR="00041884" w:rsidRPr="00041884">
          <w:rPr>
            <w:rFonts w:ascii="Helvetica Neue" w:hAnsi="Helvetica Neue"/>
            <w:color w:val="111111"/>
          </w:rPr>
          <w:t>player's choice.</w:t>
        </w:r>
      </w:ins>
      <w:del w:id="9" w:author="Li, Chaoran" w:date="2019-12-05T01:18:00Z">
        <w:r w:rsidRPr="0042730C" w:rsidDel="00041884">
          <w:rPr>
            <w:rFonts w:ascii="Helvetica Neue" w:hAnsi="Helvetica Neue"/>
            <w:color w:val="111111"/>
          </w:rPr>
          <w:delText>game. The game is for a human player and our program is the 'mind reader'.</w:delText>
        </w:r>
      </w:del>
      <w:r w:rsidRPr="0042730C">
        <w:rPr>
          <w:rFonts w:ascii="Helvetica Neue" w:hAnsi="Helvetica Neue"/>
          <w:color w:val="111111"/>
        </w:rPr>
        <w:t xml:space="preserve"> The program will </w:t>
      </w:r>
      <w:ins w:id="10" w:author="Li, Chaoran" w:date="2019-12-05T01:20:00Z">
        <w:r w:rsidR="00041884">
          <w:rPr>
            <w:rFonts w:ascii="Helvetica Neue" w:hAnsi="Helvetica Neue"/>
            <w:color w:val="111111"/>
          </w:rPr>
          <w:t xml:space="preserve">first </w:t>
        </w:r>
      </w:ins>
      <w:r w:rsidRPr="0042730C">
        <w:rPr>
          <w:rFonts w:ascii="Helvetica Neue" w:hAnsi="Helvetica Neue"/>
          <w:color w:val="111111"/>
        </w:rPr>
        <w:t>ask player to think of a number between 1 and 63. Then</w:t>
      </w:r>
      <w:ins w:id="11" w:author="Li, Chaoran" w:date="2019-12-05T01:20:00Z">
        <w:r w:rsidR="00041884">
          <w:rPr>
            <w:rFonts w:ascii="Helvetica Neue" w:hAnsi="Helvetica Neue"/>
            <w:color w:val="111111"/>
          </w:rPr>
          <w:t xml:space="preserve"> six</w:t>
        </w:r>
      </w:ins>
      <w:del w:id="12" w:author="Li, Chaoran" w:date="2019-12-05T01:20:00Z">
        <w:r w:rsidRPr="0042730C" w:rsidDel="00041884">
          <w:rPr>
            <w:rFonts w:ascii="Helvetica Neue" w:hAnsi="Helvetica Neue"/>
            <w:color w:val="111111"/>
          </w:rPr>
          <w:delText xml:space="preserve"> display the 6</w:delText>
        </w:r>
      </w:del>
      <w:r w:rsidRPr="0042730C">
        <w:rPr>
          <w:rFonts w:ascii="Helvetica Neue" w:hAnsi="Helvetica Neue"/>
          <w:color w:val="111111"/>
        </w:rPr>
        <w:t xml:space="preserve"> cards</w:t>
      </w:r>
      <w:ins w:id="13" w:author="Li, Chaoran" w:date="2019-12-05T01:20:00Z">
        <w:r w:rsidR="00041884">
          <w:rPr>
            <w:rFonts w:ascii="Helvetica Neue" w:hAnsi="Helvetica Neue"/>
            <w:color w:val="111111"/>
          </w:rPr>
          <w:t xml:space="preserve"> will </w:t>
        </w:r>
      </w:ins>
      <w:ins w:id="14" w:author="Li, Chaoran" w:date="2019-12-05T01:21:00Z">
        <w:r w:rsidR="00041884">
          <w:rPr>
            <w:rFonts w:ascii="Helvetica Neue" w:hAnsi="Helvetica Neue"/>
            <w:color w:val="111111"/>
          </w:rPr>
          <w:t>display with 32 numbers</w:t>
        </w:r>
      </w:ins>
      <w:del w:id="15" w:author="Li, Chaoran" w:date="2019-12-05T01:21:00Z">
        <w:r w:rsidRPr="0042730C" w:rsidDel="00041884">
          <w:rPr>
            <w:rFonts w:ascii="Helvetica Neue" w:hAnsi="Helvetica Neue"/>
            <w:color w:val="111111"/>
          </w:rPr>
          <w:delText>,</w:delText>
        </w:r>
      </w:del>
      <w:r w:rsidRPr="0042730C">
        <w:rPr>
          <w:rFonts w:ascii="Helvetica Neue" w:hAnsi="Helvetica Neue"/>
          <w:color w:val="111111"/>
        </w:rPr>
        <w:t xml:space="preserve"> on each card</w:t>
      </w:r>
      <w:ins w:id="16" w:author="Li, Chaoran" w:date="2019-12-05T01:21:00Z">
        <w:r w:rsidR="00041884">
          <w:rPr>
            <w:rFonts w:ascii="Helvetica Neue" w:hAnsi="Helvetica Neue"/>
            <w:color w:val="111111"/>
          </w:rPr>
          <w:t>.</w:t>
        </w:r>
      </w:ins>
      <w:r w:rsidRPr="0042730C">
        <w:rPr>
          <w:rFonts w:ascii="Helvetica Neue" w:hAnsi="Helvetica Neue"/>
          <w:color w:val="111111"/>
        </w:rPr>
        <w:t xml:space="preserve"> </w:t>
      </w:r>
      <w:del w:id="17" w:author="Li, Chaoran" w:date="2019-12-05T01:22:00Z">
        <w:r w:rsidRPr="0042730C" w:rsidDel="00041884">
          <w:rPr>
            <w:rFonts w:ascii="Helvetica Neue" w:hAnsi="Helvetica Neue"/>
            <w:color w:val="111111"/>
          </w:rPr>
          <w:delText xml:space="preserve">there are 32 number displayed. </w:delText>
        </w:r>
      </w:del>
      <w:r w:rsidRPr="0042730C">
        <w:rPr>
          <w:rFonts w:ascii="Helvetica Neue" w:hAnsi="Helvetica Neue"/>
          <w:color w:val="111111"/>
        </w:rPr>
        <w:t xml:space="preserve">Player </w:t>
      </w:r>
      <w:ins w:id="18" w:author="Li, Chaoran" w:date="2019-12-05T01:22:00Z">
        <w:r w:rsidR="00041884">
          <w:rPr>
            <w:rFonts w:ascii="Helvetica Neue" w:hAnsi="Helvetica Neue"/>
            <w:color w:val="111111"/>
          </w:rPr>
          <w:t xml:space="preserve">will be </w:t>
        </w:r>
      </w:ins>
      <w:r w:rsidRPr="0042730C">
        <w:rPr>
          <w:rFonts w:ascii="Helvetica Neue" w:hAnsi="Helvetica Neue"/>
          <w:color w:val="111111"/>
        </w:rPr>
        <w:t xml:space="preserve">asked to input ‘y’ or ‘n’ based on </w:t>
      </w:r>
      <w:del w:id="19" w:author="Li, Chaoran" w:date="2019-12-05T01:22:00Z">
        <w:r w:rsidRPr="0042730C" w:rsidDel="00041884">
          <w:rPr>
            <w:rFonts w:ascii="Helvetica Neue" w:hAnsi="Helvetica Neue"/>
            <w:color w:val="111111"/>
          </w:rPr>
          <w:delText xml:space="preserve">the </w:delText>
        </w:r>
      </w:del>
      <w:r w:rsidRPr="0042730C">
        <w:rPr>
          <w:rFonts w:ascii="Helvetica Neue" w:hAnsi="Helvetica Neue"/>
          <w:color w:val="111111"/>
        </w:rPr>
        <w:t xml:space="preserve">whether the </w:t>
      </w:r>
      <w:del w:id="20" w:author="Li, Chaoran" w:date="2019-12-05T01:22:00Z">
        <w:r w:rsidRPr="0042730C" w:rsidDel="00041884">
          <w:rPr>
            <w:rFonts w:ascii="Helvetica Neue" w:hAnsi="Helvetica Neue"/>
            <w:color w:val="111111"/>
          </w:rPr>
          <w:delText xml:space="preserve">guessed </w:delText>
        </w:r>
      </w:del>
      <w:ins w:id="21" w:author="Li, Chaoran" w:date="2019-12-05T01:22:00Z">
        <w:r w:rsidR="00041884">
          <w:rPr>
            <w:rFonts w:ascii="Helvetica Neue" w:hAnsi="Helvetica Neue"/>
            <w:color w:val="111111"/>
          </w:rPr>
          <w:t>s</w:t>
        </w:r>
      </w:ins>
      <w:ins w:id="22" w:author="Li, Chaoran" w:date="2019-12-05T01:23:00Z">
        <w:r w:rsidR="00041884">
          <w:rPr>
            <w:rFonts w:ascii="Helvetica Neue" w:hAnsi="Helvetica Neue"/>
            <w:color w:val="111111"/>
          </w:rPr>
          <w:t>ecret</w:t>
        </w:r>
      </w:ins>
      <w:ins w:id="23" w:author="Li, Chaoran" w:date="2019-12-05T01:22:00Z">
        <w:r w:rsidR="00041884" w:rsidRPr="0042730C">
          <w:rPr>
            <w:rFonts w:ascii="Helvetica Neue" w:hAnsi="Helvetica Neue"/>
            <w:color w:val="111111"/>
          </w:rPr>
          <w:t xml:space="preserve"> </w:t>
        </w:r>
      </w:ins>
      <w:r w:rsidRPr="0042730C">
        <w:rPr>
          <w:rFonts w:ascii="Helvetica Neue" w:hAnsi="Helvetica Neue"/>
          <w:color w:val="111111"/>
        </w:rPr>
        <w:t xml:space="preserve">number </w:t>
      </w:r>
      <w:ins w:id="24" w:author="Li, Chaoran" w:date="2019-12-05T01:23:00Z">
        <w:r w:rsidR="00041884">
          <w:rPr>
            <w:rFonts w:ascii="Helvetica Neue" w:hAnsi="Helvetica Neue"/>
            <w:color w:val="111111"/>
          </w:rPr>
          <w:t>is</w:t>
        </w:r>
      </w:ins>
      <w:del w:id="25" w:author="Li, Chaoran" w:date="2019-12-05T01:23:00Z">
        <w:r w:rsidRPr="0042730C" w:rsidDel="00041884">
          <w:rPr>
            <w:rFonts w:ascii="Helvetica Neue" w:hAnsi="Helvetica Neue"/>
            <w:color w:val="111111"/>
          </w:rPr>
          <w:delText>been displayed</w:delText>
        </w:r>
      </w:del>
      <w:r w:rsidRPr="0042730C">
        <w:rPr>
          <w:rFonts w:ascii="Helvetica Neue" w:hAnsi="Helvetica Neue"/>
          <w:color w:val="111111"/>
        </w:rPr>
        <w:t xml:space="preserve"> in the card. After the last card displayed, this program will </w:t>
      </w:r>
      <w:ins w:id="26" w:author="Li, Chaoran" w:date="2019-12-05T01:24:00Z">
        <w:r w:rsidR="007E2CA6">
          <w:rPr>
            <w:rFonts w:ascii="Helvetica Neue" w:hAnsi="Helvetica Neue"/>
            <w:color w:val="111111"/>
          </w:rPr>
          <w:t>find the answer according to player’s choice</w:t>
        </w:r>
      </w:ins>
      <w:del w:id="27" w:author="Li, Chaoran" w:date="2019-12-05T01:25:00Z">
        <w:r w:rsidRPr="0042730C" w:rsidDel="007E2CA6">
          <w:rPr>
            <w:rFonts w:ascii="Helvetica Neue" w:hAnsi="Helvetica Neue"/>
            <w:color w:val="111111"/>
          </w:rPr>
          <w:delText>get all the valid input from the player and correctly display the number that player has in mind</w:delText>
        </w:r>
      </w:del>
      <w:r w:rsidRPr="0042730C">
        <w:rPr>
          <w:rFonts w:ascii="Helvetica Neue" w:hAnsi="Helvetica Neue"/>
          <w:color w:val="111111"/>
        </w:rPr>
        <w:t xml:space="preserve">. At the end of a game, the program will ask player if he/she wants to play another game and then repeat or end the program. </w:t>
      </w:r>
    </w:p>
    <w:p w14:paraId="40224EEB" w14:textId="7B48F6F1" w:rsidR="001E7FFE" w:rsidRDefault="0042730C" w:rsidP="007E2CA6">
      <w:pPr>
        <w:pStyle w:val="Heading1"/>
        <w:spacing w:line="360" w:lineRule="auto"/>
      </w:pPr>
      <w:r>
        <w:t>b) Ch</w:t>
      </w:r>
      <w:r w:rsidR="00DF38C0">
        <w:t>allenges</w:t>
      </w:r>
    </w:p>
    <w:p w14:paraId="513B6D05" w14:textId="0F3058AD" w:rsidR="009C5091" w:rsidRDefault="009C5091" w:rsidP="007E2CA6">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t>Minimum requirement</w:t>
      </w:r>
      <w:r w:rsidR="00F6041E">
        <w:rPr>
          <w:rFonts w:ascii="Helvetica Neue" w:hAnsi="Helvetica Neue"/>
          <w:color w:val="111111"/>
        </w:rPr>
        <w:t>s part:</w:t>
      </w:r>
    </w:p>
    <w:p w14:paraId="393669C5" w14:textId="50A125FE" w:rsidR="00DF38C0" w:rsidRPr="00E03CAB" w:rsidRDefault="007E2CA6" w:rsidP="007E2CA6">
      <w:pPr>
        <w:pStyle w:val="NormalWeb"/>
        <w:shd w:val="clear" w:color="auto" w:fill="FFFFFF"/>
        <w:spacing w:before="75" w:beforeAutospacing="0" w:after="75" w:afterAutospacing="0" w:line="360" w:lineRule="auto"/>
        <w:jc w:val="both"/>
        <w:rPr>
          <w:rStyle w:val="BookTitle"/>
        </w:rPr>
      </w:pPr>
      <w:r w:rsidRPr="00E03CAB">
        <w:rPr>
          <w:rStyle w:val="BookTitle"/>
        </w:rPr>
        <w:t xml:space="preserve">1) Low Readability for MIPS and </w:t>
      </w:r>
      <w:r w:rsidR="006E6817" w:rsidRPr="00E03CAB">
        <w:rPr>
          <w:rStyle w:val="BookTitle"/>
        </w:rPr>
        <w:t>MARS</w:t>
      </w:r>
    </w:p>
    <w:p w14:paraId="691CF57C" w14:textId="4374A252" w:rsidR="006E6817" w:rsidRDefault="009C5091" w:rsidP="007E2CA6">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t xml:space="preserve">As an assemble language, </w:t>
      </w:r>
      <w:r w:rsidR="006E6817" w:rsidRPr="006E6817">
        <w:rPr>
          <w:rFonts w:ascii="Helvetica Neue" w:hAnsi="Helvetica Neue"/>
          <w:color w:val="111111"/>
        </w:rPr>
        <w:t>MIPS</w:t>
      </w:r>
      <w:r w:rsidR="006E6817">
        <w:rPr>
          <w:rFonts w:ascii="Helvetica Neue" w:hAnsi="Helvetica Neue"/>
          <w:color w:val="111111"/>
        </w:rPr>
        <w:t xml:space="preserve"> </w:t>
      </w:r>
      <w:r w:rsidR="006E6817" w:rsidRPr="006E6817">
        <w:rPr>
          <w:rFonts w:ascii="Helvetica Neue" w:hAnsi="Helvetica Neue"/>
          <w:color w:val="111111"/>
        </w:rPr>
        <w:t>requires more time and effort</w:t>
      </w:r>
      <w:r w:rsidR="006E6817">
        <w:rPr>
          <w:rFonts w:ascii="Helvetica Neue" w:hAnsi="Helvetica Neue"/>
          <w:color w:val="111111"/>
        </w:rPr>
        <w:t xml:space="preserve"> in reading new codes and debugging</w:t>
      </w:r>
      <w:r w:rsidR="006E6817" w:rsidRPr="006E6817">
        <w:rPr>
          <w:rFonts w:ascii="Helvetica Neue" w:hAnsi="Helvetica Neue"/>
          <w:color w:val="111111"/>
        </w:rPr>
        <w:t>.</w:t>
      </w:r>
      <w:r w:rsidR="006E6817">
        <w:rPr>
          <w:rFonts w:ascii="Helvetica Neue" w:hAnsi="Helvetica Neue"/>
          <w:color w:val="111111"/>
        </w:rPr>
        <w:t xml:space="preserve"> The lack of common standards and </w:t>
      </w:r>
      <w:r w:rsidR="00F6041E">
        <w:rPr>
          <w:rFonts w:ascii="Helvetica Neue" w:hAnsi="Helvetica Neue"/>
          <w:color w:val="111111"/>
        </w:rPr>
        <w:t>practice</w:t>
      </w:r>
      <w:r w:rsidR="006E6817">
        <w:rPr>
          <w:rFonts w:ascii="Helvetica Neue" w:hAnsi="Helvetica Neue"/>
          <w:color w:val="111111"/>
        </w:rPr>
        <w:t xml:space="preserve"> made things</w:t>
      </w:r>
      <w:r w:rsidR="00F6041E">
        <w:rPr>
          <w:rFonts w:ascii="Helvetica Neue" w:hAnsi="Helvetica Neue"/>
          <w:color w:val="111111"/>
        </w:rPr>
        <w:t xml:space="preserve"> </w:t>
      </w:r>
      <w:r w:rsidR="006E6817">
        <w:rPr>
          <w:rFonts w:ascii="Helvetica Neue" w:hAnsi="Helvetica Neue"/>
          <w:color w:val="111111"/>
        </w:rPr>
        <w:t>worse.</w:t>
      </w:r>
    </w:p>
    <w:p w14:paraId="169D8EB6" w14:textId="7D48B718" w:rsidR="009C5091" w:rsidRPr="00E03CAB" w:rsidRDefault="009C5091" w:rsidP="007E2CA6">
      <w:pPr>
        <w:pStyle w:val="NormalWeb"/>
        <w:shd w:val="clear" w:color="auto" w:fill="FFFFFF"/>
        <w:spacing w:before="75" w:beforeAutospacing="0" w:after="75" w:afterAutospacing="0" w:line="360" w:lineRule="auto"/>
        <w:jc w:val="both"/>
        <w:rPr>
          <w:rStyle w:val="BookTitle"/>
        </w:rPr>
      </w:pPr>
      <w:r w:rsidRPr="00E03CAB">
        <w:rPr>
          <w:rStyle w:val="BookTitle"/>
        </w:rPr>
        <w:t xml:space="preserve">2) </w:t>
      </w:r>
      <w:r w:rsidR="00F6041E" w:rsidRPr="00E03CAB">
        <w:rPr>
          <w:rStyle w:val="BookTitle"/>
        </w:rPr>
        <w:t xml:space="preserve">The </w:t>
      </w:r>
      <w:r w:rsidR="003D1979" w:rsidRPr="00E03CAB">
        <w:rPr>
          <w:rStyle w:val="BookTitle"/>
        </w:rPr>
        <w:t>O</w:t>
      </w:r>
      <w:r w:rsidR="00F6041E" w:rsidRPr="00E03CAB">
        <w:rPr>
          <w:rStyle w:val="BookTitle"/>
        </w:rPr>
        <w:t xml:space="preserve">rder of </w:t>
      </w:r>
      <w:r w:rsidR="003D1979" w:rsidRPr="00E03CAB">
        <w:rPr>
          <w:rStyle w:val="BookTitle"/>
        </w:rPr>
        <w:t>D</w:t>
      </w:r>
      <w:r w:rsidR="00F6041E" w:rsidRPr="00E03CAB">
        <w:rPr>
          <w:rStyle w:val="BookTitle"/>
        </w:rPr>
        <w:t xml:space="preserve">isplayed </w:t>
      </w:r>
      <w:r w:rsidR="003D1979" w:rsidRPr="00E03CAB">
        <w:rPr>
          <w:rStyle w:val="BookTitle"/>
        </w:rPr>
        <w:t>C</w:t>
      </w:r>
      <w:r w:rsidR="00F6041E" w:rsidRPr="00E03CAB">
        <w:rPr>
          <w:rStyle w:val="BookTitle"/>
        </w:rPr>
        <w:t xml:space="preserve">ards must be </w:t>
      </w:r>
      <w:r w:rsidR="003D1979" w:rsidRPr="00E03CAB">
        <w:rPr>
          <w:rStyle w:val="BookTitle"/>
        </w:rPr>
        <w:t>R</w:t>
      </w:r>
      <w:r w:rsidR="00F6041E" w:rsidRPr="00E03CAB">
        <w:rPr>
          <w:rStyle w:val="BookTitle"/>
        </w:rPr>
        <w:t>andom</w:t>
      </w:r>
    </w:p>
    <w:p w14:paraId="1B1851EA" w14:textId="2B75E717" w:rsidR="00F6041E" w:rsidRDefault="00F6041E" w:rsidP="007E2CA6">
      <w:pPr>
        <w:pStyle w:val="NormalWeb"/>
        <w:shd w:val="clear" w:color="auto" w:fill="FFFFFF"/>
        <w:spacing w:before="75" w:beforeAutospacing="0" w:after="75" w:afterAutospacing="0" w:line="360" w:lineRule="auto"/>
        <w:jc w:val="both"/>
        <w:rPr>
          <w:rFonts w:ascii="Helvetica Neue" w:hAnsi="Helvetica Neue"/>
          <w:color w:val="111111"/>
        </w:rPr>
      </w:pPr>
      <w:r w:rsidRPr="00F6041E">
        <w:rPr>
          <w:rFonts w:ascii="Helvetica Neue" w:hAnsi="Helvetica Neue"/>
          <w:color w:val="111111"/>
        </w:rPr>
        <w:t xml:space="preserve">Obviously, the essence of </w:t>
      </w:r>
      <w:r w:rsidR="00D27F4C">
        <w:rPr>
          <w:rFonts w:ascii="Helvetica Neue" w:hAnsi="Helvetica Neue"/>
          <w:color w:val="111111"/>
        </w:rPr>
        <w:t>“</w:t>
      </w:r>
      <w:r w:rsidRPr="00F6041E">
        <w:rPr>
          <w:rFonts w:ascii="Helvetica Neue" w:hAnsi="Helvetica Neue"/>
          <w:color w:val="111111"/>
        </w:rPr>
        <w:t>random</w:t>
      </w:r>
      <w:r w:rsidR="00D27F4C">
        <w:rPr>
          <w:rFonts w:ascii="Helvetica Neue" w:hAnsi="Helvetica Neue"/>
          <w:color w:val="111111"/>
        </w:rPr>
        <w:t>”</w:t>
      </w:r>
      <w:r w:rsidRPr="00F6041E">
        <w:rPr>
          <w:rFonts w:ascii="Helvetica Neue" w:hAnsi="Helvetica Neue"/>
          <w:color w:val="111111"/>
        </w:rPr>
        <w:t xml:space="preserve"> here is shuffle, which </w:t>
      </w:r>
      <w:r w:rsidR="00D27F4C">
        <w:rPr>
          <w:rFonts w:ascii="Helvetica Neue" w:hAnsi="Helvetica Neue"/>
          <w:color w:val="111111"/>
        </w:rPr>
        <w:t>was not provided</w:t>
      </w:r>
      <w:r w:rsidRPr="00F6041E">
        <w:rPr>
          <w:rFonts w:ascii="Helvetica Neue" w:hAnsi="Helvetica Neue"/>
          <w:color w:val="111111"/>
        </w:rPr>
        <w:t xml:space="preserve"> by </w:t>
      </w:r>
      <w:r w:rsidR="00D27F4C">
        <w:rPr>
          <w:rFonts w:ascii="Helvetica Neue" w:hAnsi="Helvetica Neue"/>
          <w:color w:val="111111"/>
        </w:rPr>
        <w:t>existing</w:t>
      </w:r>
      <w:r w:rsidRPr="00F6041E">
        <w:rPr>
          <w:rFonts w:ascii="Helvetica Neue" w:hAnsi="Helvetica Neue"/>
          <w:color w:val="111111"/>
        </w:rPr>
        <w:t xml:space="preserve"> syscall</w:t>
      </w:r>
      <w:r w:rsidR="00D27F4C">
        <w:rPr>
          <w:rFonts w:ascii="Helvetica Neue" w:hAnsi="Helvetica Neue"/>
          <w:color w:val="111111"/>
        </w:rPr>
        <w:t>.</w:t>
      </w:r>
      <w:r w:rsidRPr="00F6041E">
        <w:rPr>
          <w:rFonts w:ascii="Helvetica Neue" w:hAnsi="Helvetica Neue"/>
          <w:color w:val="111111"/>
        </w:rPr>
        <w:t xml:space="preserve"> </w:t>
      </w:r>
      <w:r w:rsidR="00D27F4C">
        <w:rPr>
          <w:rFonts w:ascii="Helvetica Neue" w:hAnsi="Helvetica Neue"/>
          <w:color w:val="111111"/>
        </w:rPr>
        <w:t>We</w:t>
      </w:r>
      <w:r w:rsidRPr="00F6041E">
        <w:rPr>
          <w:rFonts w:ascii="Helvetica Neue" w:hAnsi="Helvetica Neue"/>
          <w:color w:val="111111"/>
        </w:rPr>
        <w:t xml:space="preserve"> wrote a shuffle method</w:t>
      </w:r>
      <w:r w:rsidR="00D27F4C">
        <w:rPr>
          <w:rFonts w:ascii="Helvetica Neue" w:hAnsi="Helvetica Neue"/>
          <w:color w:val="111111"/>
        </w:rPr>
        <w:t xml:space="preserve"> based on syscall 42 and popular shuffle algorithm.</w:t>
      </w:r>
    </w:p>
    <w:p w14:paraId="41DFC288" w14:textId="652F21B0" w:rsidR="009C5091" w:rsidRDefault="009C5091" w:rsidP="007E2CA6">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t>Extra credit</w:t>
      </w:r>
      <w:r w:rsidR="00F6041E">
        <w:rPr>
          <w:rFonts w:ascii="Helvetica Neue" w:hAnsi="Helvetica Neue"/>
          <w:color w:val="111111"/>
        </w:rPr>
        <w:t>s</w:t>
      </w:r>
      <w:r>
        <w:rPr>
          <w:rFonts w:ascii="Helvetica Neue" w:hAnsi="Helvetica Neue"/>
          <w:color w:val="111111"/>
        </w:rPr>
        <w:t xml:space="preserve"> part:</w:t>
      </w:r>
    </w:p>
    <w:p w14:paraId="5C2C4FF3" w14:textId="2361F73E" w:rsidR="00D27F4C" w:rsidRPr="00E03CAB" w:rsidRDefault="00D27F4C" w:rsidP="007E2CA6">
      <w:pPr>
        <w:pStyle w:val="NormalWeb"/>
        <w:shd w:val="clear" w:color="auto" w:fill="FFFFFF"/>
        <w:spacing w:before="75" w:beforeAutospacing="0" w:after="75" w:afterAutospacing="0" w:line="360" w:lineRule="auto"/>
        <w:jc w:val="both"/>
        <w:rPr>
          <w:rStyle w:val="BookTitle"/>
        </w:rPr>
      </w:pPr>
      <w:r w:rsidRPr="00E03CAB">
        <w:rPr>
          <w:rStyle w:val="BookTitle"/>
        </w:rPr>
        <w:t xml:space="preserve">3) Graphic/Color </w:t>
      </w:r>
      <w:r w:rsidR="003D1979" w:rsidRPr="00E03CAB">
        <w:rPr>
          <w:rStyle w:val="BookTitle"/>
        </w:rPr>
        <w:t>D</w:t>
      </w:r>
      <w:r w:rsidRPr="00E03CAB">
        <w:rPr>
          <w:rStyle w:val="BookTitle"/>
        </w:rPr>
        <w:t>isplay</w:t>
      </w:r>
    </w:p>
    <w:p w14:paraId="56D4D818" w14:textId="39D54FC2" w:rsidR="00D27F4C" w:rsidRDefault="00D27F4C" w:rsidP="007E2CA6">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t xml:space="preserve">Three choices for visualization design: </w:t>
      </w:r>
      <w:proofErr w:type="spellStart"/>
      <w:r w:rsidR="007970C4">
        <w:rPr>
          <w:rFonts w:ascii="Helvetica Neue" w:hAnsi="Helvetica Neue"/>
          <w:color w:val="111111"/>
        </w:rPr>
        <w:t>i</w:t>
      </w:r>
      <w:proofErr w:type="spellEnd"/>
      <w:r w:rsidR="003D1979">
        <w:rPr>
          <w:rFonts w:ascii="Helvetica Neue" w:hAnsi="Helvetica Neue"/>
          <w:color w:val="111111"/>
        </w:rPr>
        <w:t>)</w:t>
      </w:r>
      <w:r>
        <w:rPr>
          <w:rFonts w:ascii="Helvetica Neue" w:hAnsi="Helvetica Neue"/>
          <w:color w:val="111111"/>
        </w:rPr>
        <w:t xml:space="preserve"> </w:t>
      </w:r>
      <w:r w:rsidR="003D1979">
        <w:rPr>
          <w:rFonts w:ascii="Helvetica Neue" w:hAnsi="Helvetica Neue"/>
          <w:color w:val="111111"/>
        </w:rPr>
        <w:t>D</w:t>
      </w:r>
      <w:r>
        <w:rPr>
          <w:rFonts w:ascii="Helvetica Neue" w:hAnsi="Helvetica Neue"/>
          <w:color w:val="111111"/>
        </w:rPr>
        <w:t>ialog syscall</w:t>
      </w:r>
      <w:r w:rsidR="007970C4">
        <w:rPr>
          <w:rFonts w:ascii="Helvetica Neue" w:hAnsi="Helvetica Neue"/>
          <w:color w:val="111111"/>
        </w:rPr>
        <w:t>;</w:t>
      </w:r>
      <w:r w:rsidR="003D1979">
        <w:rPr>
          <w:rFonts w:ascii="Helvetica Neue" w:hAnsi="Helvetica Neue"/>
          <w:color w:val="111111"/>
        </w:rPr>
        <w:t xml:space="preserve"> ii) Bitmap Display Tool</w:t>
      </w:r>
      <w:r w:rsidR="007970C4">
        <w:rPr>
          <w:rFonts w:ascii="Helvetica Neue" w:hAnsi="Helvetica Neue"/>
          <w:color w:val="111111"/>
        </w:rPr>
        <w:t>;</w:t>
      </w:r>
      <w:r w:rsidR="003D1979">
        <w:rPr>
          <w:rFonts w:ascii="Helvetica Neue" w:hAnsi="Helvetica Neue"/>
          <w:color w:val="111111"/>
        </w:rPr>
        <w:t xml:space="preserve"> iii) </w:t>
      </w:r>
      <w:r w:rsidR="00795781">
        <w:rPr>
          <w:rFonts w:ascii="Helvetica Neue" w:hAnsi="Helvetica Neue"/>
          <w:color w:val="111111"/>
        </w:rPr>
        <w:t>R</w:t>
      </w:r>
      <w:r w:rsidR="003D1979">
        <w:rPr>
          <w:rFonts w:ascii="Helvetica Neue" w:hAnsi="Helvetica Neue"/>
          <w:color w:val="111111"/>
        </w:rPr>
        <w:t>ewrit</w:t>
      </w:r>
      <w:r w:rsidR="007970C4">
        <w:rPr>
          <w:rFonts w:ascii="Helvetica Neue" w:hAnsi="Helvetica Neue"/>
          <w:color w:val="111111"/>
        </w:rPr>
        <w:t>ten</w:t>
      </w:r>
      <w:r w:rsidR="003D1979">
        <w:rPr>
          <w:rFonts w:ascii="Helvetica Neue" w:hAnsi="Helvetica Neue"/>
          <w:color w:val="111111"/>
        </w:rPr>
        <w:t xml:space="preserve"> M</w:t>
      </w:r>
      <w:r w:rsidR="007970C4">
        <w:rPr>
          <w:rFonts w:ascii="Helvetica Neue" w:hAnsi="Helvetica Neue"/>
          <w:color w:val="111111"/>
        </w:rPr>
        <w:t xml:space="preserve">ARS </w:t>
      </w:r>
      <w:r w:rsidR="00795781">
        <w:rPr>
          <w:rFonts w:ascii="Helvetica Neue" w:hAnsi="Helvetica Neue"/>
          <w:color w:val="111111"/>
        </w:rPr>
        <w:t>for new syscall</w:t>
      </w:r>
      <w:r w:rsidR="003D1979">
        <w:rPr>
          <w:rFonts w:ascii="Helvetica Neue" w:hAnsi="Helvetica Neue"/>
          <w:color w:val="111111"/>
        </w:rPr>
        <w:t xml:space="preserve">. We </w:t>
      </w:r>
      <w:r w:rsidR="00795781">
        <w:rPr>
          <w:rFonts w:ascii="Helvetica Neue" w:hAnsi="Helvetica Neue"/>
          <w:color w:val="111111"/>
        </w:rPr>
        <w:t xml:space="preserve">designed the game window based on </w:t>
      </w:r>
      <w:r w:rsidR="003D1979">
        <w:rPr>
          <w:rFonts w:ascii="Helvetica Neue" w:hAnsi="Helvetica Neue"/>
          <w:color w:val="111111"/>
        </w:rPr>
        <w:t>Bitmap</w:t>
      </w:r>
      <w:r w:rsidR="00795781">
        <w:rPr>
          <w:rFonts w:ascii="Helvetica Neue" w:hAnsi="Helvetica Neue"/>
          <w:color w:val="111111"/>
        </w:rPr>
        <w:t>.</w:t>
      </w:r>
    </w:p>
    <w:p w14:paraId="60B44F09" w14:textId="5A0A3BC4" w:rsidR="003D1979" w:rsidRPr="00E03CAB" w:rsidRDefault="003D1979" w:rsidP="007E2CA6">
      <w:pPr>
        <w:pStyle w:val="NormalWeb"/>
        <w:shd w:val="clear" w:color="auto" w:fill="FFFFFF"/>
        <w:spacing w:before="75" w:beforeAutospacing="0" w:after="75" w:afterAutospacing="0" w:line="360" w:lineRule="auto"/>
        <w:jc w:val="both"/>
        <w:rPr>
          <w:rStyle w:val="BookTitle"/>
        </w:rPr>
      </w:pPr>
      <w:r w:rsidRPr="00E03CAB">
        <w:rPr>
          <w:rStyle w:val="BookTitle"/>
        </w:rPr>
        <w:lastRenderedPageBreak/>
        <w:t>4) Sound and Music</w:t>
      </w:r>
    </w:p>
    <w:p w14:paraId="55A3BC1F" w14:textId="015EBB8A" w:rsidR="007970C4" w:rsidRDefault="007970C4" w:rsidP="007E2CA6">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t xml:space="preserve">Two </w:t>
      </w:r>
      <w:r w:rsidR="00795781">
        <w:rPr>
          <w:rFonts w:ascii="Helvetica Neue" w:hAnsi="Helvetica Neue"/>
          <w:color w:val="111111"/>
        </w:rPr>
        <w:t>plans</w:t>
      </w:r>
      <w:r>
        <w:rPr>
          <w:rFonts w:ascii="Helvetica Neue" w:hAnsi="Helvetica Neue"/>
          <w:color w:val="111111"/>
        </w:rPr>
        <w:t xml:space="preserve"> for music: </w:t>
      </w:r>
      <w:proofErr w:type="spellStart"/>
      <w:r>
        <w:rPr>
          <w:rFonts w:ascii="Helvetica Neue" w:hAnsi="Helvetica Neue"/>
          <w:color w:val="111111"/>
        </w:rPr>
        <w:t>i</w:t>
      </w:r>
      <w:proofErr w:type="spellEnd"/>
      <w:r>
        <w:rPr>
          <w:rFonts w:ascii="Helvetica Neue" w:hAnsi="Helvetica Neue"/>
          <w:color w:val="111111"/>
        </w:rPr>
        <w:t xml:space="preserve">) Tone syscall; ii) </w:t>
      </w:r>
      <w:r w:rsidR="00795781">
        <w:rPr>
          <w:rFonts w:ascii="Helvetica Neue" w:hAnsi="Helvetica Neue"/>
          <w:color w:val="111111"/>
        </w:rPr>
        <w:t>Rewritten</w:t>
      </w:r>
      <w:r>
        <w:rPr>
          <w:rFonts w:ascii="Helvetica Neue" w:hAnsi="Helvetica Neue"/>
          <w:color w:val="111111"/>
        </w:rPr>
        <w:t xml:space="preserve"> </w:t>
      </w:r>
      <w:r w:rsidR="00795781">
        <w:rPr>
          <w:rFonts w:ascii="Helvetica Neue" w:hAnsi="Helvetica Neue"/>
          <w:color w:val="111111"/>
        </w:rPr>
        <w:t>MARS for new syscall</w:t>
      </w:r>
      <w:r>
        <w:rPr>
          <w:rFonts w:ascii="Helvetica Neue" w:hAnsi="Helvetica Neue"/>
          <w:color w:val="111111"/>
        </w:rPr>
        <w:t xml:space="preserve">. We chose the first </w:t>
      </w:r>
      <w:r w:rsidR="00795781">
        <w:rPr>
          <w:rFonts w:ascii="Helvetica Neue" w:hAnsi="Helvetica Neue"/>
          <w:color w:val="111111"/>
        </w:rPr>
        <w:t>one</w:t>
      </w:r>
      <w:r>
        <w:rPr>
          <w:rFonts w:ascii="Helvetica Neue" w:hAnsi="Helvetica Neue"/>
          <w:color w:val="111111"/>
        </w:rPr>
        <w:t xml:space="preserve"> which will play tones according to input txt file.</w:t>
      </w:r>
    </w:p>
    <w:p w14:paraId="37EBE207" w14:textId="538526EE" w:rsidR="007970C4" w:rsidRPr="00E03CAB" w:rsidRDefault="007970C4" w:rsidP="007E2CA6">
      <w:pPr>
        <w:pStyle w:val="NormalWeb"/>
        <w:shd w:val="clear" w:color="auto" w:fill="FFFFFF"/>
        <w:spacing w:before="75" w:beforeAutospacing="0" w:after="75" w:afterAutospacing="0" w:line="360" w:lineRule="auto"/>
        <w:jc w:val="both"/>
        <w:rPr>
          <w:rStyle w:val="BookTitle"/>
        </w:rPr>
      </w:pPr>
      <w:r w:rsidRPr="00E03CAB">
        <w:rPr>
          <w:rStyle w:val="BookTitle"/>
        </w:rPr>
        <w:t>5) MARS rewritten</w:t>
      </w:r>
    </w:p>
    <w:p w14:paraId="23E21A21" w14:textId="6A16FBD4" w:rsidR="007970C4" w:rsidRDefault="007970C4" w:rsidP="007970C4">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t>We had tried to rewrite MARS</w:t>
      </w:r>
      <w:r w:rsidRPr="007970C4">
        <w:rPr>
          <w:rFonts w:ascii="Helvetica Neue" w:hAnsi="Helvetica Neue"/>
          <w:color w:val="111111"/>
        </w:rPr>
        <w:t xml:space="preserve">, but </w:t>
      </w:r>
      <w:r>
        <w:rPr>
          <w:rFonts w:ascii="Helvetica Neue" w:hAnsi="Helvetica Neue"/>
          <w:color w:val="111111"/>
        </w:rPr>
        <w:t xml:space="preserve">it was late for us to </w:t>
      </w:r>
      <w:r w:rsidRPr="007970C4">
        <w:rPr>
          <w:rFonts w:ascii="Helvetica Neue" w:hAnsi="Helvetica Neue"/>
          <w:color w:val="111111"/>
        </w:rPr>
        <w:t>realize that this</w:t>
      </w:r>
      <w:r w:rsidR="005313B3">
        <w:rPr>
          <w:rFonts w:ascii="Helvetica Neue" w:hAnsi="Helvetica Neue"/>
          <w:color w:val="111111"/>
        </w:rPr>
        <w:t xml:space="preserve"> solution</w:t>
      </w:r>
      <w:r>
        <w:rPr>
          <w:rFonts w:ascii="Helvetica Neue" w:hAnsi="Helvetica Neue"/>
          <w:color w:val="111111"/>
        </w:rPr>
        <w:t>.</w:t>
      </w:r>
      <w:r w:rsidRPr="007970C4">
        <w:rPr>
          <w:rFonts w:ascii="Helvetica Neue" w:hAnsi="Helvetica Neue"/>
          <w:color w:val="111111"/>
        </w:rPr>
        <w:t xml:space="preserve"> </w:t>
      </w:r>
      <w:r w:rsidR="005313B3">
        <w:rPr>
          <w:rFonts w:ascii="Helvetica Neue" w:hAnsi="Helvetica Neue"/>
          <w:color w:val="111111"/>
        </w:rPr>
        <w:t>In</w:t>
      </w:r>
      <w:r w:rsidRPr="003D1979">
        <w:rPr>
          <w:rFonts w:ascii="Helvetica Neue" w:hAnsi="Helvetica Neue"/>
          <w:color w:val="111111"/>
        </w:rPr>
        <w:t xml:space="preserve"> order to optimize the </w:t>
      </w:r>
      <w:r w:rsidR="005313B3">
        <w:rPr>
          <w:rFonts w:ascii="Helvetica Neue" w:hAnsi="Helvetica Neue"/>
          <w:color w:val="111111"/>
        </w:rPr>
        <w:t>background picture</w:t>
      </w:r>
      <w:r w:rsidRPr="003D1979">
        <w:rPr>
          <w:rFonts w:ascii="Helvetica Neue" w:hAnsi="Helvetica Neue"/>
          <w:color w:val="111111"/>
        </w:rPr>
        <w:t xml:space="preserve"> display</w:t>
      </w:r>
      <w:r w:rsidR="005313B3">
        <w:rPr>
          <w:rFonts w:ascii="Helvetica Neue" w:hAnsi="Helvetica Neue"/>
          <w:color w:val="111111"/>
        </w:rPr>
        <w:t xml:space="preserve"> in Bitmap</w:t>
      </w:r>
      <w:r w:rsidRPr="003D1979">
        <w:rPr>
          <w:rFonts w:ascii="Helvetica Neue" w:hAnsi="Helvetica Neue"/>
          <w:color w:val="111111"/>
        </w:rPr>
        <w:t xml:space="preserve"> in the later period, we used </w:t>
      </w:r>
      <w:r>
        <w:rPr>
          <w:rFonts w:ascii="Helvetica Neue" w:hAnsi="Helvetica Neue"/>
          <w:color w:val="111111"/>
        </w:rPr>
        <w:t>a</w:t>
      </w:r>
      <w:r w:rsidRPr="003D1979">
        <w:rPr>
          <w:rFonts w:ascii="Helvetica Neue" w:hAnsi="Helvetica Neue"/>
          <w:color w:val="111111"/>
        </w:rPr>
        <w:t xml:space="preserve"> M</w:t>
      </w:r>
      <w:r>
        <w:rPr>
          <w:rFonts w:ascii="Helvetica Neue" w:hAnsi="Helvetica Neue"/>
          <w:color w:val="111111"/>
        </w:rPr>
        <w:t>ARS</w:t>
      </w:r>
      <w:r w:rsidRPr="003D1979">
        <w:rPr>
          <w:rFonts w:ascii="Helvetica Neue" w:hAnsi="Helvetica Neue"/>
          <w:color w:val="111111"/>
        </w:rPr>
        <w:t xml:space="preserve"> version rewritten by others</w:t>
      </w:r>
      <w:r>
        <w:rPr>
          <w:rFonts w:ascii="Helvetica Neue" w:hAnsi="Helvetica Neue"/>
          <w:color w:val="111111"/>
        </w:rPr>
        <w:t xml:space="preserve"> for extra syscall</w:t>
      </w:r>
      <w:r w:rsidRPr="003D1979">
        <w:rPr>
          <w:rFonts w:ascii="Helvetica Neue" w:hAnsi="Helvetica Neue"/>
          <w:color w:val="111111"/>
        </w:rPr>
        <w:t>.</w:t>
      </w:r>
    </w:p>
    <w:p w14:paraId="32F7CE86" w14:textId="34112EEB" w:rsidR="00DF38C0" w:rsidRDefault="00DF38C0" w:rsidP="005313B3">
      <w:pPr>
        <w:pStyle w:val="Heading1"/>
      </w:pPr>
      <w:r>
        <w:t>c) What I learned</w:t>
      </w:r>
    </w:p>
    <w:p w14:paraId="7EAFEDD4" w14:textId="3E43CABD" w:rsidR="00DF38C0" w:rsidRDefault="00DF38C0" w:rsidP="007E2CA6">
      <w:pPr>
        <w:pStyle w:val="NormalWeb"/>
        <w:shd w:val="clear" w:color="auto" w:fill="FFFFFF"/>
        <w:spacing w:before="75" w:beforeAutospacing="0" w:after="75" w:afterAutospacing="0" w:line="360" w:lineRule="auto"/>
        <w:jc w:val="both"/>
        <w:rPr>
          <w:rFonts w:ascii="Helvetica Neue" w:hAnsi="Helvetica Neue"/>
          <w:color w:val="111111"/>
        </w:rPr>
      </w:pPr>
    </w:p>
    <w:p w14:paraId="49C57DB7" w14:textId="33D6664E" w:rsidR="00DF38C0" w:rsidRDefault="00DF38C0" w:rsidP="007E2CA6">
      <w:pPr>
        <w:pStyle w:val="Heading1"/>
        <w:spacing w:line="360" w:lineRule="auto"/>
      </w:pPr>
      <w:r>
        <w:t>d) Algorithms and Techniques</w:t>
      </w:r>
    </w:p>
    <w:p w14:paraId="431F848B" w14:textId="1E8B12E4" w:rsidR="00E03CAB" w:rsidRPr="00AA2EDC" w:rsidRDefault="00AA2EDC" w:rsidP="00AA2EDC">
      <w:pPr>
        <w:pStyle w:val="NormalWeb"/>
        <w:shd w:val="clear" w:color="auto" w:fill="FFFFFF"/>
        <w:spacing w:before="75" w:beforeAutospacing="0" w:after="75" w:afterAutospacing="0" w:line="360" w:lineRule="auto"/>
        <w:jc w:val="both"/>
        <w:rPr>
          <w:rStyle w:val="BookTitle"/>
        </w:rPr>
      </w:pPr>
      <w:r w:rsidRPr="00AA2EDC">
        <w:rPr>
          <w:rStyle w:val="BookTitle"/>
        </w:rPr>
        <w:t>1) Main Algorithm</w:t>
      </w:r>
    </w:p>
    <w:p w14:paraId="58607125" w14:textId="6B3E057E" w:rsidR="00AA2EDC" w:rsidRDefault="00AA2EDC" w:rsidP="00AA2EDC">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t xml:space="preserve">For </w:t>
      </w:r>
      <w:r w:rsidR="00B46D50">
        <w:rPr>
          <w:rFonts w:ascii="Helvetica Neue" w:hAnsi="Helvetica Neue"/>
          <w:color w:val="111111"/>
        </w:rPr>
        <w:t>input should be minimum, we use binary search here. Integers from 1 to 63 can be expressed in 6-bit binary, and we can find the answer if we get each bit of it.</w:t>
      </w:r>
    </w:p>
    <w:p w14:paraId="4565A5B7" w14:textId="380C1A40" w:rsidR="00F80E06" w:rsidRDefault="00F80E06" w:rsidP="00AA2EDC">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t xml:space="preserve">Below </w:t>
      </w:r>
      <w:r w:rsidR="00817201">
        <w:rPr>
          <w:rFonts w:ascii="Helvetica Neue" w:hAnsi="Helvetica Neue"/>
          <w:color w:val="111111"/>
        </w:rPr>
        <w:t>uses</w:t>
      </w:r>
      <w:r>
        <w:rPr>
          <w:rFonts w:ascii="Helvetica Neue" w:hAnsi="Helvetica Neue"/>
          <w:color w:val="111111"/>
        </w:rPr>
        <w:t xml:space="preserve"> the original Java Code for main function</w:t>
      </w:r>
      <w:r w:rsidR="00817201">
        <w:rPr>
          <w:rFonts w:ascii="Helvetica Neue" w:hAnsi="Helvetica Neue"/>
          <w:color w:val="111111"/>
        </w:rPr>
        <w:t xml:space="preserve"> to explain our algorithm</w:t>
      </w:r>
      <w:r>
        <w:rPr>
          <w:rFonts w:ascii="Helvetica Neue" w:hAnsi="Helvetica Neue"/>
          <w:color w:val="111111"/>
        </w:rPr>
        <w:t>:</w:t>
      </w:r>
      <w:r w:rsidR="00817201">
        <w:rPr>
          <w:rFonts w:ascii="Helvetica Neue" w:hAnsi="Helvetica Neue"/>
          <w:color w:val="111111"/>
        </w:rPr>
        <w:t xml:space="preserve"> (randomly displaying card had been added in the later version)</w:t>
      </w:r>
    </w:p>
    <w:p w14:paraId="7C2A0FF6" w14:textId="38DEB0F6" w:rsidR="00817201" w:rsidRPr="000C4A83" w:rsidRDefault="000C4A83" w:rsidP="000C4A83">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proofErr w:type="spellStart"/>
      <w:r>
        <w:rPr>
          <w:rFonts w:ascii="Menlo" w:hAnsi="Menlo" w:cs="Menlo"/>
          <w:color w:val="000000"/>
          <w:sz w:val="18"/>
          <w:szCs w:val="18"/>
        </w:rPr>
        <w:t>java.util.Scanner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r>
        <w:rPr>
          <w:rFonts w:ascii="Menlo" w:hAnsi="Menlo" w:cs="Menlo"/>
          <w:color w:val="000000"/>
          <w:sz w:val="18"/>
          <w:szCs w:val="18"/>
        </w:rPr>
        <w:t>Solution {</w:t>
      </w:r>
      <w:r>
        <w:rPr>
          <w:rFonts w:ascii="Menlo" w:hAnsi="Menlo" w:cs="Menlo"/>
          <w:color w:val="000000"/>
          <w:sz w:val="18"/>
          <w:szCs w:val="18"/>
        </w:rPr>
        <w:br/>
        <w:t xml:space="preserve">    </w:t>
      </w:r>
      <w:r>
        <w:rPr>
          <w:rFonts w:ascii="Menlo" w:hAnsi="Menlo" w:cs="Menlo"/>
          <w:b/>
          <w:bCs/>
          <w:color w:val="000080"/>
          <w:sz w:val="18"/>
          <w:szCs w:val="18"/>
        </w:rPr>
        <w:t xml:space="preserve">public static void </w:t>
      </w:r>
      <w:r>
        <w:rPr>
          <w:rFonts w:ascii="Menlo" w:hAnsi="Menlo" w:cs="Menlo"/>
          <w:color w:val="000000"/>
          <w:sz w:val="18"/>
          <w:szCs w:val="18"/>
        </w:rPr>
        <w:t xml:space="preserve">main(String[] </w:t>
      </w:r>
      <w:proofErr w:type="spellStart"/>
      <w:r>
        <w:rPr>
          <w:rFonts w:ascii="Menlo" w:hAnsi="Menlo" w:cs="Menlo"/>
          <w:color w:val="000000"/>
          <w:sz w:val="18"/>
          <w:szCs w:val="18"/>
        </w:rPr>
        <w:t>args</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 xml:space="preserve">res =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 xml:space="preserve">bit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Scanner input = </w:t>
      </w:r>
      <w:r>
        <w:rPr>
          <w:rFonts w:ascii="Menlo" w:hAnsi="Menlo" w:cs="Menlo"/>
          <w:b/>
          <w:bCs/>
          <w:color w:val="000080"/>
          <w:sz w:val="18"/>
          <w:szCs w:val="18"/>
        </w:rPr>
        <w:t xml:space="preserve">new </w:t>
      </w:r>
      <w:r>
        <w:rPr>
          <w:rFonts w:ascii="Menlo" w:hAnsi="Menlo" w:cs="Menlo"/>
          <w:color w:val="000000"/>
          <w:sz w:val="18"/>
          <w:szCs w:val="18"/>
        </w:rPr>
        <w:t>Scanner(System.</w:t>
      </w:r>
      <w:r>
        <w:rPr>
          <w:rFonts w:ascii="Menlo" w:hAnsi="Menlo" w:cs="Menlo"/>
          <w:b/>
          <w:bCs/>
          <w:i/>
          <w:iCs/>
          <w:color w:val="660E7A"/>
          <w:sz w:val="18"/>
          <w:szCs w:val="18"/>
        </w:rPr>
        <w:t>in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w:t>
      </w:r>
      <w:r>
        <w:rPr>
          <w:rFonts w:ascii="Menlo" w:hAnsi="Menlo" w:cs="Menlo"/>
          <w:b/>
          <w:bCs/>
          <w:color w:val="000080"/>
          <w:sz w:val="18"/>
          <w:szCs w:val="18"/>
        </w:rPr>
        <w:t xml:space="preserve">int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r>
        <w:rPr>
          <w:rFonts w:ascii="Menlo" w:hAnsi="Menlo" w:cs="Menlo"/>
          <w:color w:val="0000FF"/>
          <w:sz w:val="18"/>
          <w:szCs w:val="18"/>
        </w:rPr>
        <w:t>6</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num = bit;</w:t>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w:t>
      </w:r>
      <w:r>
        <w:rPr>
          <w:rFonts w:ascii="Menlo" w:hAnsi="Menlo" w:cs="Menlo"/>
          <w:b/>
          <w:bCs/>
          <w:color w:val="000080"/>
          <w:sz w:val="18"/>
          <w:szCs w:val="18"/>
        </w:rPr>
        <w:t xml:space="preserve">int </w:t>
      </w:r>
      <w:r>
        <w:rPr>
          <w:rFonts w:ascii="Menlo" w:hAnsi="Menlo" w:cs="Menlo"/>
          <w:color w:val="000000"/>
          <w:sz w:val="18"/>
          <w:szCs w:val="18"/>
        </w:rPr>
        <w:t xml:space="preserve">j = </w:t>
      </w:r>
      <w:r>
        <w:rPr>
          <w:rFonts w:ascii="Menlo" w:hAnsi="Menlo" w:cs="Menlo"/>
          <w:color w:val="0000FF"/>
          <w:sz w:val="18"/>
          <w:szCs w:val="18"/>
        </w:rPr>
        <w:t>0</w:t>
      </w:r>
      <w:r>
        <w:rPr>
          <w:rFonts w:ascii="Menlo" w:hAnsi="Menlo" w:cs="Menlo"/>
          <w:color w:val="000000"/>
          <w:sz w:val="18"/>
          <w:szCs w:val="18"/>
        </w:rPr>
        <w:t xml:space="preserve">; j &lt; </w:t>
      </w:r>
      <w:r>
        <w:rPr>
          <w:rFonts w:ascii="Menlo" w:hAnsi="Menlo" w:cs="Menlo"/>
          <w:color w:val="0000FF"/>
          <w:sz w:val="18"/>
          <w:szCs w:val="18"/>
        </w:rPr>
        <w:t>32</w:t>
      </w:r>
      <w:r>
        <w:rPr>
          <w:rFonts w:ascii="Menlo" w:hAnsi="Menlo" w:cs="Menlo"/>
          <w:color w:val="000000"/>
          <w:sz w:val="18"/>
          <w:szCs w:val="18"/>
        </w:rPr>
        <w:t xml:space="preserve">/bit; </w:t>
      </w:r>
      <w:proofErr w:type="spellStart"/>
      <w:r>
        <w:rPr>
          <w:rFonts w:ascii="Menlo" w:hAnsi="Menlo" w:cs="Menlo"/>
          <w:color w:val="000000"/>
          <w:sz w:val="18"/>
          <w:szCs w:val="18"/>
        </w:rPr>
        <w:t>j++</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w:t>
      </w:r>
      <w:r>
        <w:rPr>
          <w:rFonts w:ascii="Menlo" w:hAnsi="Menlo" w:cs="Menlo"/>
          <w:b/>
          <w:bCs/>
          <w:color w:val="000080"/>
          <w:sz w:val="18"/>
          <w:szCs w:val="18"/>
        </w:rPr>
        <w:t xml:space="preserve">int </w:t>
      </w:r>
      <w:r>
        <w:rPr>
          <w:rFonts w:ascii="Menlo" w:hAnsi="Menlo" w:cs="Menlo"/>
          <w:color w:val="000000"/>
          <w:sz w:val="18"/>
          <w:szCs w:val="18"/>
        </w:rPr>
        <w:t xml:space="preserve">k = </w:t>
      </w:r>
      <w:r>
        <w:rPr>
          <w:rFonts w:ascii="Menlo" w:hAnsi="Menlo" w:cs="Menlo"/>
          <w:color w:val="0000FF"/>
          <w:sz w:val="18"/>
          <w:szCs w:val="18"/>
        </w:rPr>
        <w:t>0</w:t>
      </w:r>
      <w:r>
        <w:rPr>
          <w:rFonts w:ascii="Menlo" w:hAnsi="Menlo" w:cs="Menlo"/>
          <w:color w:val="000000"/>
          <w:sz w:val="18"/>
          <w:szCs w:val="18"/>
        </w:rPr>
        <w:t>; k &lt; bit; k++) {</w:t>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w:t>
      </w:r>
      <w:proofErr w:type="spellEnd"/>
      <w:r>
        <w:rPr>
          <w:rFonts w:ascii="Menlo" w:hAnsi="Menlo" w:cs="Menlo"/>
          <w:color w:val="000000"/>
          <w:sz w:val="18"/>
          <w:szCs w:val="18"/>
        </w:rPr>
        <w:t xml:space="preserve">(num + </w:t>
      </w:r>
      <w:r>
        <w:rPr>
          <w:rFonts w:ascii="Menlo" w:hAnsi="Menlo" w:cs="Menlo"/>
          <w:b/>
          <w:bCs/>
          <w:color w:val="008000"/>
          <w:sz w:val="18"/>
          <w:szCs w:val="18"/>
        </w:rPr>
        <w:t>" "</w:t>
      </w:r>
      <w:r>
        <w:rPr>
          <w:rFonts w:ascii="Menlo" w:hAnsi="Menlo" w:cs="Menlo"/>
          <w:color w:val="000000"/>
          <w:sz w:val="18"/>
          <w:szCs w:val="18"/>
        </w:rPr>
        <w:t>);</w:t>
      </w:r>
      <w:r>
        <w:rPr>
          <w:rFonts w:ascii="Menlo" w:hAnsi="Menlo" w:cs="Menlo"/>
          <w:color w:val="000000"/>
          <w:sz w:val="18"/>
          <w:szCs w:val="18"/>
        </w:rPr>
        <w:br/>
        <w:t xml:space="preserve">                    num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num += bit;</w:t>
      </w:r>
      <w:r>
        <w:rPr>
          <w:rFonts w:ascii="Menlo" w:hAnsi="Menlo" w:cs="Menlo"/>
          <w:color w:val="000000"/>
          <w:sz w:val="18"/>
          <w:szCs w:val="18"/>
        </w:rPr>
        <w:br/>
        <w:t xml:space="preserve">            }</w:t>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proofErr w:type="spellEnd"/>
      <w:r>
        <w:rPr>
          <w:rFonts w:ascii="Menlo" w:hAnsi="Menlo" w:cs="Menlo"/>
          <w:color w:val="000000"/>
          <w:sz w:val="18"/>
          <w:szCs w:val="18"/>
        </w:rPr>
        <w:t>();</w:t>
      </w:r>
      <w:r>
        <w:rPr>
          <w:rFonts w:ascii="Menlo" w:hAnsi="Menlo" w:cs="Menlo"/>
          <w:color w:val="000000"/>
          <w:sz w:val="18"/>
          <w:szCs w:val="18"/>
        </w:rPr>
        <w:br/>
        <w:t xml:space="preserve">            String s = </w:t>
      </w:r>
      <w:proofErr w:type="spellStart"/>
      <w:r>
        <w:rPr>
          <w:rFonts w:ascii="Menlo" w:hAnsi="Menlo" w:cs="Menlo"/>
          <w:color w:val="000000"/>
          <w:sz w:val="18"/>
          <w:szCs w:val="18"/>
        </w:rPr>
        <w:t>input.nextLine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w:t>
      </w:r>
      <w:proofErr w:type="spellStart"/>
      <w:r>
        <w:rPr>
          <w:rFonts w:ascii="Menlo" w:hAnsi="Menlo" w:cs="Menlo"/>
          <w:color w:val="000000"/>
          <w:sz w:val="18"/>
          <w:szCs w:val="18"/>
        </w:rPr>
        <w:t>s.equals</w:t>
      </w:r>
      <w:proofErr w:type="spellEnd"/>
      <w:r>
        <w:rPr>
          <w:rFonts w:ascii="Menlo" w:hAnsi="Menlo" w:cs="Menlo"/>
          <w:color w:val="000000"/>
          <w:sz w:val="18"/>
          <w:szCs w:val="18"/>
        </w:rPr>
        <w:t>(</w:t>
      </w:r>
      <w:r>
        <w:rPr>
          <w:rFonts w:ascii="Menlo" w:hAnsi="Menlo" w:cs="Menlo"/>
          <w:b/>
          <w:bCs/>
          <w:color w:val="008000"/>
          <w:sz w:val="18"/>
          <w:szCs w:val="18"/>
        </w:rPr>
        <w:t>"y"</w:t>
      </w:r>
      <w:r>
        <w:rPr>
          <w:rFonts w:ascii="Menlo" w:hAnsi="Menlo" w:cs="Menlo"/>
          <w:color w:val="000000"/>
          <w:sz w:val="18"/>
          <w:szCs w:val="18"/>
        </w:rPr>
        <w:t>)) res += bit;</w:t>
      </w:r>
      <w:r>
        <w:rPr>
          <w:rFonts w:ascii="Menlo" w:hAnsi="Menlo" w:cs="Menlo"/>
          <w:color w:val="000000"/>
          <w:sz w:val="18"/>
          <w:szCs w:val="18"/>
        </w:rPr>
        <w:br/>
        <w:t xml:space="preserve">            bit &lt;&lt;=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proofErr w:type="spellEnd"/>
      <w:r>
        <w:rPr>
          <w:rFonts w:ascii="Menlo" w:hAnsi="Menlo" w:cs="Menlo"/>
          <w:color w:val="000000"/>
          <w:sz w:val="18"/>
          <w:szCs w:val="18"/>
        </w:rPr>
        <w:t>(</w:t>
      </w:r>
      <w:r>
        <w:rPr>
          <w:rFonts w:ascii="Menlo" w:hAnsi="Menlo" w:cs="Menlo"/>
          <w:b/>
          <w:bCs/>
          <w:color w:val="008000"/>
          <w:sz w:val="18"/>
          <w:szCs w:val="18"/>
        </w:rPr>
        <w:t xml:space="preserve">"the number is: " </w:t>
      </w:r>
      <w:r>
        <w:rPr>
          <w:rFonts w:ascii="Menlo" w:hAnsi="Menlo" w:cs="Menlo"/>
          <w:color w:val="000000"/>
          <w:sz w:val="18"/>
          <w:szCs w:val="18"/>
        </w:rPr>
        <w:t>+ res);</w:t>
      </w:r>
      <w:r>
        <w:rPr>
          <w:rFonts w:ascii="Menlo" w:hAnsi="Menlo" w:cs="Menlo"/>
          <w:color w:val="000000"/>
          <w:sz w:val="18"/>
          <w:szCs w:val="18"/>
        </w:rPr>
        <w:br/>
        <w:t xml:space="preserve">    }</w:t>
      </w:r>
      <w:r>
        <w:rPr>
          <w:rFonts w:ascii="Menlo" w:hAnsi="Menlo" w:cs="Menlo"/>
          <w:color w:val="000000"/>
          <w:sz w:val="18"/>
          <w:szCs w:val="18"/>
        </w:rPr>
        <w:br/>
        <w:t>}</w:t>
      </w:r>
    </w:p>
    <w:p w14:paraId="7F3E9F34" w14:textId="1756D6FC" w:rsidR="00817201" w:rsidRDefault="00F80E06" w:rsidP="00AA2EDC">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lastRenderedPageBreak/>
        <w:t>The main function can be summarized as a</w:t>
      </w:r>
      <w:r w:rsidR="00B46D50">
        <w:rPr>
          <w:rFonts w:ascii="Helvetica Neue" w:hAnsi="Helvetica Neue"/>
          <w:color w:val="111111"/>
        </w:rPr>
        <w:t xml:space="preserve"> three-layer loop</w:t>
      </w:r>
      <w:r>
        <w:rPr>
          <w:rFonts w:ascii="Helvetica Neue" w:hAnsi="Helvetica Neue"/>
          <w:color w:val="111111"/>
        </w:rPr>
        <w:t>.</w:t>
      </w:r>
      <w:r w:rsidRPr="00F80E06">
        <w:rPr>
          <w:rFonts w:ascii="Helvetica Neue" w:hAnsi="Helvetica Neue"/>
          <w:color w:val="111111"/>
        </w:rPr>
        <w:t xml:space="preserve"> The outer layer displays 6 cards in turn, and the inner two layers are used to generate the numbers on each card. Each card will select one of the 6 bits as 1, and then </w:t>
      </w:r>
      <w:r w:rsidR="00817201">
        <w:rPr>
          <w:rFonts w:ascii="Helvetica Neue" w:hAnsi="Helvetica Neue"/>
          <w:color w:val="111111"/>
        </w:rPr>
        <w:t xml:space="preserve">inner </w:t>
      </w:r>
      <w:r w:rsidRPr="00F80E06">
        <w:rPr>
          <w:rFonts w:ascii="Helvetica Neue" w:hAnsi="Helvetica Neue"/>
          <w:color w:val="111111"/>
        </w:rPr>
        <w:t xml:space="preserve">double-layer loop </w:t>
      </w:r>
      <w:r w:rsidR="00817201">
        <w:rPr>
          <w:rFonts w:ascii="Helvetica Neue" w:hAnsi="Helvetica Neue"/>
          <w:color w:val="111111"/>
        </w:rPr>
        <w:t xml:space="preserve">will traverse other digits </w:t>
      </w:r>
      <w:r w:rsidRPr="00F80E06">
        <w:rPr>
          <w:rFonts w:ascii="Helvetica Neue" w:hAnsi="Helvetica Neue"/>
          <w:color w:val="111111"/>
        </w:rPr>
        <w:t>to get all numbers.</w:t>
      </w:r>
    </w:p>
    <w:p w14:paraId="75D1D4E1" w14:textId="727DABF1" w:rsidR="00B46D50" w:rsidRDefault="00817201" w:rsidP="00AA2EDC">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t>W</w:t>
      </w:r>
      <w:r w:rsidR="00F80E06" w:rsidRPr="00F80E06">
        <w:rPr>
          <w:rFonts w:ascii="Helvetica Neue" w:hAnsi="Helvetica Neue"/>
          <w:color w:val="111111"/>
        </w:rPr>
        <w:t xml:space="preserve">hen </w:t>
      </w:r>
      <w:r>
        <w:rPr>
          <w:rFonts w:ascii="Helvetica Neue" w:hAnsi="Helvetica Neue"/>
          <w:color w:val="111111"/>
        </w:rPr>
        <w:t>input for one</w:t>
      </w:r>
      <w:r w:rsidR="00F80E06" w:rsidRPr="00F80E06">
        <w:rPr>
          <w:rFonts w:ascii="Helvetica Neue" w:hAnsi="Helvetica Neue"/>
          <w:color w:val="111111"/>
        </w:rPr>
        <w:t xml:space="preserve"> card is y, the</w:t>
      </w:r>
      <w:r>
        <w:rPr>
          <w:rFonts w:ascii="Helvetica Neue" w:hAnsi="Helvetica Neue"/>
          <w:color w:val="111111"/>
        </w:rPr>
        <w:t xml:space="preserve"> corresponding</w:t>
      </w:r>
      <w:r w:rsidR="00F80E06" w:rsidRPr="00F80E06">
        <w:rPr>
          <w:rFonts w:ascii="Helvetica Neue" w:hAnsi="Helvetica Neue"/>
          <w:color w:val="111111"/>
        </w:rPr>
        <w:t xml:space="preserve"> bit is 1, otherwise it is 0.</w:t>
      </w:r>
      <w:r>
        <w:rPr>
          <w:rFonts w:ascii="Helvetica Neue" w:hAnsi="Helvetica Neue"/>
          <w:color w:val="111111"/>
        </w:rPr>
        <w:t xml:space="preserve"> Combining with the relationship between digit and card, we can easily get the final number.</w:t>
      </w:r>
    </w:p>
    <w:p w14:paraId="2C378238" w14:textId="77777777" w:rsidR="00AA2EDC" w:rsidRPr="00AA2EDC" w:rsidRDefault="00AA2EDC" w:rsidP="00AA2EDC">
      <w:pPr>
        <w:pStyle w:val="NormalWeb"/>
        <w:shd w:val="clear" w:color="auto" w:fill="FFFFFF"/>
        <w:spacing w:before="75" w:beforeAutospacing="0" w:after="75" w:afterAutospacing="0" w:line="360" w:lineRule="auto"/>
        <w:jc w:val="both"/>
        <w:rPr>
          <w:rFonts w:ascii="Helvetica Neue" w:hAnsi="Helvetica Neue"/>
          <w:color w:val="111111"/>
        </w:rPr>
      </w:pPr>
    </w:p>
    <w:p w14:paraId="132ED738" w14:textId="1368C109" w:rsidR="00AA2EDC" w:rsidRPr="00AA2EDC" w:rsidRDefault="00AA2EDC" w:rsidP="00AA2EDC">
      <w:pPr>
        <w:pStyle w:val="NormalWeb"/>
        <w:shd w:val="clear" w:color="auto" w:fill="FFFFFF"/>
        <w:spacing w:before="75" w:beforeAutospacing="0" w:after="75" w:afterAutospacing="0" w:line="360" w:lineRule="auto"/>
        <w:jc w:val="both"/>
        <w:rPr>
          <w:rStyle w:val="BookTitle"/>
        </w:rPr>
      </w:pPr>
      <w:r w:rsidRPr="00AA2EDC">
        <w:rPr>
          <w:rStyle w:val="BookTitle"/>
        </w:rPr>
        <w:t xml:space="preserve">2) </w:t>
      </w:r>
      <w:r>
        <w:rPr>
          <w:rStyle w:val="BookTitle"/>
        </w:rPr>
        <w:t>Special Case</w:t>
      </w:r>
    </w:p>
    <w:p w14:paraId="507666DD" w14:textId="77777777" w:rsidR="00721FB3" w:rsidRDefault="000C4A83" w:rsidP="00AA2EDC">
      <w:pPr>
        <w:pStyle w:val="NormalWeb"/>
        <w:shd w:val="clear" w:color="auto" w:fill="FFFFFF"/>
        <w:spacing w:before="75" w:beforeAutospacing="0" w:after="75" w:afterAutospacing="0" w:line="360" w:lineRule="auto"/>
        <w:jc w:val="both"/>
        <w:rPr>
          <w:rFonts w:ascii="Helvetica Neue" w:hAnsi="Helvetica Neue"/>
          <w:color w:val="111111"/>
        </w:rPr>
      </w:pPr>
      <w:r w:rsidRPr="000C4A83">
        <w:rPr>
          <w:rFonts w:ascii="Helvetica Neue" w:hAnsi="Helvetica Neue"/>
          <w:color w:val="111111"/>
        </w:rPr>
        <w:t>Two special cases are discussed here.</w:t>
      </w:r>
    </w:p>
    <w:p w14:paraId="09DA77F1" w14:textId="436CFD68" w:rsidR="000C4A83" w:rsidRDefault="000C4A83" w:rsidP="00AA2EDC">
      <w:pPr>
        <w:pStyle w:val="NormalWeb"/>
        <w:shd w:val="clear" w:color="auto" w:fill="FFFFFF"/>
        <w:spacing w:before="75" w:beforeAutospacing="0" w:after="75" w:afterAutospacing="0" w:line="360" w:lineRule="auto"/>
        <w:jc w:val="both"/>
        <w:rPr>
          <w:rFonts w:ascii="Helvetica Neue" w:hAnsi="Helvetica Neue"/>
          <w:color w:val="111111"/>
        </w:rPr>
      </w:pPr>
      <w:r w:rsidRPr="000C4A83">
        <w:rPr>
          <w:rFonts w:ascii="Helvetica Neue" w:hAnsi="Helvetica Neue"/>
          <w:color w:val="111111"/>
        </w:rPr>
        <w:t xml:space="preserve">One is that the player enters </w:t>
      </w:r>
      <w:r>
        <w:rPr>
          <w:rFonts w:ascii="Helvetica Neue" w:hAnsi="Helvetica Neue"/>
          <w:color w:val="111111"/>
        </w:rPr>
        <w:t>invalid</w:t>
      </w:r>
      <w:r w:rsidRPr="000C4A83">
        <w:rPr>
          <w:rFonts w:ascii="Helvetica Neue" w:hAnsi="Helvetica Neue"/>
          <w:color w:val="111111"/>
        </w:rPr>
        <w:t xml:space="preserve"> characters</w:t>
      </w:r>
      <w:r>
        <w:rPr>
          <w:rFonts w:ascii="Helvetica Neue" w:hAnsi="Helvetica Neue"/>
          <w:color w:val="111111"/>
        </w:rPr>
        <w:t>. W</w:t>
      </w:r>
      <w:r w:rsidRPr="000C4A83">
        <w:rPr>
          <w:rFonts w:ascii="Helvetica Neue" w:hAnsi="Helvetica Neue"/>
          <w:color w:val="111111"/>
        </w:rPr>
        <w:t xml:space="preserve">e will </w:t>
      </w:r>
      <w:r>
        <w:rPr>
          <w:rFonts w:ascii="Helvetica Neue" w:hAnsi="Helvetica Neue"/>
          <w:color w:val="111111"/>
        </w:rPr>
        <w:t>prompt</w:t>
      </w:r>
      <w:r w:rsidRPr="000C4A83">
        <w:rPr>
          <w:rFonts w:ascii="Helvetica Neue" w:hAnsi="Helvetica Neue"/>
          <w:color w:val="111111"/>
        </w:rPr>
        <w:t xml:space="preserve"> a warning sound until we get </w:t>
      </w:r>
      <w:r>
        <w:rPr>
          <w:rFonts w:ascii="Helvetica Neue" w:hAnsi="Helvetica Neue"/>
          <w:color w:val="111111"/>
        </w:rPr>
        <w:t>a right</w:t>
      </w:r>
      <w:r w:rsidRPr="000C4A83">
        <w:rPr>
          <w:rFonts w:ascii="Helvetica Neue" w:hAnsi="Helvetica Neue"/>
          <w:color w:val="111111"/>
        </w:rPr>
        <w:t xml:space="preserve"> input. </w:t>
      </w:r>
    </w:p>
    <w:p w14:paraId="04585624" w14:textId="569A7342" w:rsidR="00AA2EDC" w:rsidRDefault="000C4A83" w:rsidP="00AA2EDC">
      <w:pPr>
        <w:pStyle w:val="NormalWeb"/>
        <w:shd w:val="clear" w:color="auto" w:fill="FFFFFF"/>
        <w:spacing w:before="75" w:beforeAutospacing="0" w:after="75" w:afterAutospacing="0" w:line="360" w:lineRule="auto"/>
        <w:jc w:val="both"/>
        <w:rPr>
          <w:rFonts w:ascii="Helvetica Neue" w:hAnsi="Helvetica Neue"/>
          <w:color w:val="111111"/>
        </w:rPr>
      </w:pPr>
      <w:r w:rsidRPr="000C4A83">
        <w:rPr>
          <w:rFonts w:ascii="Helvetica Neue" w:hAnsi="Helvetica Neue"/>
          <w:color w:val="111111"/>
        </w:rPr>
        <w:t xml:space="preserve">The other is that the player thinks of </w:t>
      </w:r>
      <w:r>
        <w:rPr>
          <w:rFonts w:ascii="Helvetica Neue" w:hAnsi="Helvetica Neue"/>
          <w:color w:val="111111"/>
        </w:rPr>
        <w:t xml:space="preserve">a </w:t>
      </w:r>
      <w:r w:rsidRPr="000C4A83">
        <w:rPr>
          <w:rFonts w:ascii="Helvetica Neue" w:hAnsi="Helvetica Neue"/>
          <w:color w:val="111111"/>
        </w:rPr>
        <w:t xml:space="preserve">number other than 1-63. At this time, the input is </w:t>
      </w:r>
      <w:r>
        <w:rPr>
          <w:rFonts w:ascii="Helvetica Neue" w:hAnsi="Helvetica Neue"/>
          <w:color w:val="111111"/>
        </w:rPr>
        <w:t>‘</w:t>
      </w:r>
      <w:r w:rsidRPr="000C4A83">
        <w:rPr>
          <w:rFonts w:ascii="Helvetica Neue" w:hAnsi="Helvetica Neue"/>
          <w:color w:val="111111"/>
        </w:rPr>
        <w:t>n</w:t>
      </w:r>
      <w:r>
        <w:rPr>
          <w:rFonts w:ascii="Helvetica Neue" w:hAnsi="Helvetica Neue"/>
          <w:color w:val="111111"/>
        </w:rPr>
        <w:t>’</w:t>
      </w:r>
      <w:r w:rsidRPr="000C4A83">
        <w:rPr>
          <w:rFonts w:ascii="Helvetica Neue" w:hAnsi="Helvetica Neue"/>
          <w:color w:val="111111"/>
        </w:rPr>
        <w:t xml:space="preserve"> for six times</w:t>
      </w:r>
      <w:r>
        <w:rPr>
          <w:rFonts w:ascii="Helvetica Neue" w:hAnsi="Helvetica Neue"/>
          <w:color w:val="111111"/>
        </w:rPr>
        <w:t>.</w:t>
      </w:r>
      <w:r w:rsidRPr="000C4A83">
        <w:rPr>
          <w:rFonts w:ascii="Helvetica Neue" w:hAnsi="Helvetica Neue"/>
          <w:color w:val="111111"/>
        </w:rPr>
        <w:t xml:space="preserve"> </w:t>
      </w:r>
      <w:r>
        <w:rPr>
          <w:rFonts w:ascii="Helvetica Neue" w:hAnsi="Helvetica Neue"/>
          <w:color w:val="111111"/>
        </w:rPr>
        <w:t>W</w:t>
      </w:r>
      <w:r w:rsidRPr="000C4A83">
        <w:rPr>
          <w:rFonts w:ascii="Helvetica Neue" w:hAnsi="Helvetica Neue"/>
          <w:color w:val="111111"/>
        </w:rPr>
        <w:t>e will prompt the number is out of range</w:t>
      </w:r>
      <w:r>
        <w:rPr>
          <w:rFonts w:ascii="Helvetica Neue" w:hAnsi="Helvetica Neue"/>
          <w:color w:val="111111"/>
        </w:rPr>
        <w:t>, and that</w:t>
      </w:r>
      <w:r w:rsidRPr="000C4A83">
        <w:rPr>
          <w:rFonts w:ascii="Helvetica Neue" w:hAnsi="Helvetica Neue"/>
          <w:color w:val="111111"/>
        </w:rPr>
        <w:t xml:space="preserve"> is why </w:t>
      </w:r>
      <w:r>
        <w:rPr>
          <w:rFonts w:ascii="Helvetica Neue" w:hAnsi="Helvetica Neue"/>
          <w:color w:val="111111"/>
        </w:rPr>
        <w:t xml:space="preserve">0 </w:t>
      </w:r>
      <w:r w:rsidR="001964E4">
        <w:rPr>
          <w:rFonts w:ascii="Helvetica Neue" w:hAnsi="Helvetica Neue"/>
          <w:color w:val="111111"/>
        </w:rPr>
        <w:t>(</w:t>
      </w:r>
      <w:r w:rsidR="001964E4" w:rsidRPr="000C4A83">
        <w:rPr>
          <w:rFonts w:ascii="Helvetica Neue" w:hAnsi="Helvetica Neue"/>
          <w:color w:val="111111"/>
        </w:rPr>
        <w:t xml:space="preserve">input </w:t>
      </w:r>
      <w:r w:rsidR="001964E4">
        <w:rPr>
          <w:rFonts w:ascii="Helvetica Neue" w:hAnsi="Helvetica Neue"/>
          <w:color w:val="111111"/>
        </w:rPr>
        <w:t>is ‘n’ for six times</w:t>
      </w:r>
      <w:r w:rsidR="001964E4">
        <w:rPr>
          <w:rFonts w:ascii="Helvetica Neue" w:hAnsi="Helvetica Neue"/>
          <w:color w:val="111111"/>
        </w:rPr>
        <w:t>)</w:t>
      </w:r>
      <w:r w:rsidR="001964E4">
        <w:rPr>
          <w:rFonts w:ascii="Helvetica Neue" w:hAnsi="Helvetica Neue"/>
          <w:color w:val="111111"/>
        </w:rPr>
        <w:t xml:space="preserve"> </w:t>
      </w:r>
      <w:r>
        <w:rPr>
          <w:rFonts w:ascii="Helvetica Neue" w:hAnsi="Helvetica Neue"/>
          <w:color w:val="111111"/>
        </w:rPr>
        <w:t xml:space="preserve">is excluded from </w:t>
      </w:r>
      <w:r w:rsidRPr="000C4A83">
        <w:rPr>
          <w:rFonts w:ascii="Helvetica Neue" w:hAnsi="Helvetica Neue"/>
          <w:color w:val="111111"/>
        </w:rPr>
        <w:t>the number</w:t>
      </w:r>
      <w:r>
        <w:rPr>
          <w:rFonts w:ascii="Helvetica Neue" w:hAnsi="Helvetica Neue"/>
          <w:color w:val="111111"/>
        </w:rPr>
        <w:t>s.</w:t>
      </w:r>
      <w:r w:rsidRPr="000C4A83">
        <w:rPr>
          <w:rFonts w:ascii="Helvetica Neue" w:hAnsi="Helvetica Neue"/>
          <w:color w:val="111111"/>
        </w:rPr>
        <w:t xml:space="preserve"> </w:t>
      </w:r>
    </w:p>
    <w:p w14:paraId="003D4581" w14:textId="77777777" w:rsidR="00AA2EDC" w:rsidRPr="00AA2EDC" w:rsidRDefault="00AA2EDC" w:rsidP="00AA2EDC">
      <w:pPr>
        <w:pStyle w:val="NormalWeb"/>
        <w:shd w:val="clear" w:color="auto" w:fill="FFFFFF"/>
        <w:spacing w:before="75" w:beforeAutospacing="0" w:after="75" w:afterAutospacing="0" w:line="360" w:lineRule="auto"/>
        <w:jc w:val="both"/>
        <w:rPr>
          <w:rFonts w:ascii="Helvetica Neue" w:hAnsi="Helvetica Neue"/>
          <w:color w:val="111111"/>
        </w:rPr>
      </w:pPr>
    </w:p>
    <w:p w14:paraId="68A5F3B5" w14:textId="1DD37B73" w:rsidR="00AA2EDC" w:rsidRPr="00AA2EDC" w:rsidRDefault="00AA2EDC" w:rsidP="00AA2EDC">
      <w:pPr>
        <w:pStyle w:val="NormalWeb"/>
        <w:shd w:val="clear" w:color="auto" w:fill="FFFFFF"/>
        <w:spacing w:before="75" w:beforeAutospacing="0" w:after="75" w:afterAutospacing="0" w:line="360" w:lineRule="auto"/>
        <w:jc w:val="both"/>
        <w:rPr>
          <w:rStyle w:val="BookTitle"/>
        </w:rPr>
      </w:pPr>
      <w:r w:rsidRPr="00AA2EDC">
        <w:rPr>
          <w:rStyle w:val="BookTitle"/>
        </w:rPr>
        <w:t xml:space="preserve">3) Shuffle </w:t>
      </w:r>
      <w:r w:rsidR="00F80E06">
        <w:rPr>
          <w:rStyle w:val="BookTitle"/>
        </w:rPr>
        <w:t>Function</w:t>
      </w:r>
      <w:r w:rsidR="001964E4">
        <w:rPr>
          <w:rStyle w:val="BookTitle"/>
        </w:rPr>
        <w:t xml:space="preserve"> (</w:t>
      </w:r>
      <w:r w:rsidR="00721FB3">
        <w:rPr>
          <w:rStyle w:val="BookTitle"/>
        </w:rPr>
        <w:t>Ask for</w:t>
      </w:r>
      <w:r w:rsidR="001964E4">
        <w:rPr>
          <w:rStyle w:val="BookTitle"/>
        </w:rPr>
        <w:t xml:space="preserve"> extra credits for shuffling numbers on each card)</w:t>
      </w:r>
    </w:p>
    <w:p w14:paraId="561F8299" w14:textId="52D19128" w:rsidR="00AA2EDC" w:rsidRDefault="000C4A83" w:rsidP="00AA2EDC">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t>Original algorithm:</w:t>
      </w:r>
    </w:p>
    <w:p w14:paraId="2163DE16" w14:textId="77777777" w:rsidR="000C4A83" w:rsidRDefault="000C4A83" w:rsidP="000C4A83">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proofErr w:type="spellStart"/>
      <w:proofErr w:type="gramStart"/>
      <w:r>
        <w:rPr>
          <w:rFonts w:ascii="Menlo" w:hAnsi="Menlo" w:cs="Menlo"/>
          <w:color w:val="000000"/>
          <w:sz w:val="18"/>
          <w:szCs w:val="18"/>
        </w:rPr>
        <w:t>java.util</w:t>
      </w:r>
      <w:proofErr w:type="gramEnd"/>
      <w:r>
        <w:rPr>
          <w:rFonts w:ascii="Menlo" w:hAnsi="Menlo" w:cs="Menlo"/>
          <w:color w:val="000000"/>
          <w:sz w:val="18"/>
          <w:szCs w:val="18"/>
        </w:rPr>
        <w:t>.Arrays</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java.util.Random</w:t>
      </w:r>
      <w:proofErr w:type="spellEnd"/>
      <w:r>
        <w:rPr>
          <w:rFonts w:ascii="Menlo" w:hAnsi="Menlo" w:cs="Menlo"/>
          <w:color w:val="000000"/>
          <w:sz w:val="18"/>
          <w:szCs w:val="18"/>
        </w:rPr>
        <w:t>;</w:t>
      </w:r>
    </w:p>
    <w:p w14:paraId="7506DF5F" w14:textId="77777777" w:rsidR="000C4A83" w:rsidRDefault="000C4A83" w:rsidP="000C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rPr>
      </w:pPr>
    </w:p>
    <w:p w14:paraId="43F6AF1D" w14:textId="236BAE35" w:rsidR="000C4A83" w:rsidRPr="000C4A83" w:rsidRDefault="000C4A83" w:rsidP="000C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0C4A83">
        <w:rPr>
          <w:rFonts w:ascii="Menlo" w:eastAsia="Times New Roman" w:hAnsi="Menlo" w:cs="Menlo"/>
          <w:b/>
          <w:bCs/>
          <w:color w:val="000080"/>
          <w:sz w:val="18"/>
          <w:szCs w:val="18"/>
        </w:rPr>
        <w:t xml:space="preserve">public class </w:t>
      </w:r>
      <w:r>
        <w:rPr>
          <w:rFonts w:ascii="Menlo" w:eastAsia="Times New Roman" w:hAnsi="Menlo" w:cs="Menlo"/>
          <w:color w:val="000000"/>
          <w:sz w:val="18"/>
          <w:szCs w:val="18"/>
        </w:rPr>
        <w:t>Solution</w:t>
      </w:r>
      <w:r w:rsidRPr="000C4A83">
        <w:rPr>
          <w:rFonts w:ascii="Menlo" w:eastAsia="Times New Roman" w:hAnsi="Menlo" w:cs="Menlo"/>
          <w:color w:val="000000"/>
          <w:sz w:val="18"/>
          <w:szCs w:val="18"/>
        </w:rPr>
        <w:t xml:space="preserve"> {</w:t>
      </w:r>
      <w:r w:rsidRPr="000C4A83">
        <w:rPr>
          <w:rFonts w:ascii="Menlo" w:eastAsia="Times New Roman" w:hAnsi="Menlo" w:cs="Menlo"/>
          <w:color w:val="000000"/>
          <w:sz w:val="18"/>
          <w:szCs w:val="18"/>
        </w:rPr>
        <w:br/>
        <w:t xml:space="preserve">    </w:t>
      </w:r>
      <w:r w:rsidRPr="000C4A83">
        <w:rPr>
          <w:rFonts w:ascii="Menlo" w:eastAsia="Times New Roman" w:hAnsi="Menlo" w:cs="Menlo"/>
          <w:b/>
          <w:bCs/>
          <w:color w:val="000080"/>
          <w:sz w:val="18"/>
          <w:szCs w:val="18"/>
        </w:rPr>
        <w:t xml:space="preserve">public static void </w:t>
      </w:r>
      <w:r w:rsidRPr="000C4A83">
        <w:rPr>
          <w:rFonts w:ascii="Menlo" w:eastAsia="Times New Roman" w:hAnsi="Menlo" w:cs="Menlo"/>
          <w:color w:val="000000"/>
          <w:sz w:val="18"/>
          <w:szCs w:val="18"/>
        </w:rPr>
        <w:t xml:space="preserve">main(String[] </w:t>
      </w:r>
      <w:proofErr w:type="spellStart"/>
      <w:r w:rsidRPr="000C4A83">
        <w:rPr>
          <w:rFonts w:ascii="Menlo" w:eastAsia="Times New Roman" w:hAnsi="Menlo" w:cs="Menlo"/>
          <w:color w:val="000000"/>
          <w:sz w:val="18"/>
          <w:szCs w:val="18"/>
        </w:rPr>
        <w:t>args</w:t>
      </w:r>
      <w:proofErr w:type="spellEnd"/>
      <w:r w:rsidRPr="000C4A83">
        <w:rPr>
          <w:rFonts w:ascii="Menlo" w:eastAsia="Times New Roman" w:hAnsi="Menlo" w:cs="Menlo"/>
          <w:color w:val="000000"/>
          <w:sz w:val="18"/>
          <w:szCs w:val="18"/>
        </w:rPr>
        <w:t>) {</w:t>
      </w:r>
      <w:r w:rsidRPr="000C4A83">
        <w:rPr>
          <w:rFonts w:ascii="Menlo" w:eastAsia="Times New Roman" w:hAnsi="Menlo" w:cs="Menlo"/>
          <w:color w:val="000000"/>
          <w:sz w:val="18"/>
          <w:szCs w:val="18"/>
        </w:rPr>
        <w:br/>
        <w:t xml:space="preserve">        </w:t>
      </w:r>
      <w:r w:rsidRPr="000C4A83">
        <w:rPr>
          <w:rFonts w:ascii="Menlo" w:eastAsia="Times New Roman" w:hAnsi="Menlo" w:cs="Menlo"/>
          <w:b/>
          <w:bCs/>
          <w:color w:val="000080"/>
          <w:sz w:val="18"/>
          <w:szCs w:val="18"/>
        </w:rPr>
        <w:t>int</w:t>
      </w:r>
      <w:r w:rsidRPr="000C4A83">
        <w:rPr>
          <w:rFonts w:ascii="Menlo" w:eastAsia="Times New Roman" w:hAnsi="Menlo" w:cs="Menlo"/>
          <w:color w:val="000000"/>
          <w:sz w:val="18"/>
          <w:szCs w:val="18"/>
        </w:rPr>
        <w:t xml:space="preserve">[] a = </w:t>
      </w:r>
      <w:r w:rsidRPr="000C4A83">
        <w:rPr>
          <w:rFonts w:ascii="Menlo" w:eastAsia="Times New Roman" w:hAnsi="Menlo" w:cs="Menlo"/>
          <w:b/>
          <w:bCs/>
          <w:color w:val="000080"/>
          <w:sz w:val="18"/>
          <w:szCs w:val="18"/>
        </w:rPr>
        <w:t>new int</w:t>
      </w:r>
      <w:r w:rsidRPr="000C4A83">
        <w:rPr>
          <w:rFonts w:ascii="Menlo" w:eastAsia="Times New Roman" w:hAnsi="Menlo" w:cs="Menlo"/>
          <w:color w:val="000000"/>
          <w:sz w:val="18"/>
          <w:szCs w:val="18"/>
        </w:rPr>
        <w:t>[</w:t>
      </w:r>
      <w:r w:rsidRPr="000C4A83">
        <w:rPr>
          <w:rFonts w:ascii="Menlo" w:eastAsia="Times New Roman" w:hAnsi="Menlo" w:cs="Menlo"/>
          <w:color w:val="0000FF"/>
          <w:sz w:val="18"/>
          <w:szCs w:val="18"/>
        </w:rPr>
        <w:t>20</w:t>
      </w:r>
      <w:r w:rsidRPr="000C4A83">
        <w:rPr>
          <w:rFonts w:ascii="Menlo" w:eastAsia="Times New Roman" w:hAnsi="Menlo" w:cs="Menlo"/>
          <w:color w:val="000000"/>
          <w:sz w:val="18"/>
          <w:szCs w:val="18"/>
        </w:rPr>
        <w:t>];</w:t>
      </w:r>
      <w:r w:rsidRPr="000C4A83">
        <w:rPr>
          <w:rFonts w:ascii="Menlo" w:eastAsia="Times New Roman" w:hAnsi="Menlo" w:cs="Menlo"/>
          <w:color w:val="000000"/>
          <w:sz w:val="18"/>
          <w:szCs w:val="18"/>
        </w:rPr>
        <w:br/>
        <w:t xml:space="preserve">        </w:t>
      </w:r>
      <w:r w:rsidRPr="000C4A83">
        <w:rPr>
          <w:rFonts w:ascii="Menlo" w:eastAsia="Times New Roman" w:hAnsi="Menlo" w:cs="Menlo"/>
          <w:b/>
          <w:bCs/>
          <w:color w:val="000080"/>
          <w:sz w:val="18"/>
          <w:szCs w:val="18"/>
        </w:rPr>
        <w:t xml:space="preserve">for </w:t>
      </w:r>
      <w:r w:rsidRPr="000C4A83">
        <w:rPr>
          <w:rFonts w:ascii="Menlo" w:eastAsia="Times New Roman" w:hAnsi="Menlo" w:cs="Menlo"/>
          <w:color w:val="000000"/>
          <w:sz w:val="18"/>
          <w:szCs w:val="18"/>
        </w:rPr>
        <w:t>(</w:t>
      </w:r>
      <w:r w:rsidRPr="000C4A83">
        <w:rPr>
          <w:rFonts w:ascii="Menlo" w:eastAsia="Times New Roman" w:hAnsi="Menlo" w:cs="Menlo"/>
          <w:b/>
          <w:bCs/>
          <w:color w:val="000080"/>
          <w:sz w:val="18"/>
          <w:szCs w:val="18"/>
        </w:rPr>
        <w:t xml:space="preserve">int </w:t>
      </w:r>
      <w:proofErr w:type="spellStart"/>
      <w:r w:rsidRPr="000C4A83">
        <w:rPr>
          <w:rFonts w:ascii="Menlo" w:eastAsia="Times New Roman" w:hAnsi="Menlo" w:cs="Menlo"/>
          <w:color w:val="000000"/>
          <w:sz w:val="18"/>
          <w:szCs w:val="18"/>
        </w:rPr>
        <w:t>i</w:t>
      </w:r>
      <w:proofErr w:type="spellEnd"/>
      <w:r w:rsidRPr="000C4A83">
        <w:rPr>
          <w:rFonts w:ascii="Menlo" w:eastAsia="Times New Roman" w:hAnsi="Menlo" w:cs="Menlo"/>
          <w:color w:val="000000"/>
          <w:sz w:val="18"/>
          <w:szCs w:val="18"/>
        </w:rPr>
        <w:t xml:space="preserve"> = </w:t>
      </w:r>
      <w:r w:rsidRPr="000C4A83">
        <w:rPr>
          <w:rFonts w:ascii="Menlo" w:eastAsia="Times New Roman" w:hAnsi="Menlo" w:cs="Menlo"/>
          <w:color w:val="0000FF"/>
          <w:sz w:val="18"/>
          <w:szCs w:val="18"/>
        </w:rPr>
        <w:t>0</w:t>
      </w:r>
      <w:r w:rsidRPr="000C4A83">
        <w:rPr>
          <w:rFonts w:ascii="Menlo" w:eastAsia="Times New Roman" w:hAnsi="Menlo" w:cs="Menlo"/>
          <w:color w:val="000000"/>
          <w:sz w:val="18"/>
          <w:szCs w:val="18"/>
        </w:rPr>
        <w:t xml:space="preserve">; </w:t>
      </w:r>
      <w:proofErr w:type="spellStart"/>
      <w:r w:rsidRPr="000C4A83">
        <w:rPr>
          <w:rFonts w:ascii="Menlo" w:eastAsia="Times New Roman" w:hAnsi="Menlo" w:cs="Menlo"/>
          <w:color w:val="000000"/>
          <w:sz w:val="18"/>
          <w:szCs w:val="18"/>
        </w:rPr>
        <w:t>i</w:t>
      </w:r>
      <w:proofErr w:type="spellEnd"/>
      <w:r w:rsidRPr="000C4A83">
        <w:rPr>
          <w:rFonts w:ascii="Menlo" w:eastAsia="Times New Roman" w:hAnsi="Menlo" w:cs="Menlo"/>
          <w:color w:val="000000"/>
          <w:sz w:val="18"/>
          <w:szCs w:val="18"/>
        </w:rPr>
        <w:t xml:space="preserve"> &lt; </w:t>
      </w:r>
      <w:proofErr w:type="spellStart"/>
      <w:r w:rsidRPr="000C4A83">
        <w:rPr>
          <w:rFonts w:ascii="Menlo" w:eastAsia="Times New Roman" w:hAnsi="Menlo" w:cs="Menlo"/>
          <w:color w:val="000000"/>
          <w:sz w:val="18"/>
          <w:szCs w:val="18"/>
        </w:rPr>
        <w:t>a.</w:t>
      </w:r>
      <w:r w:rsidRPr="000C4A83">
        <w:rPr>
          <w:rFonts w:ascii="Menlo" w:eastAsia="Times New Roman" w:hAnsi="Menlo" w:cs="Menlo"/>
          <w:b/>
          <w:bCs/>
          <w:color w:val="660E7A"/>
          <w:sz w:val="18"/>
          <w:szCs w:val="18"/>
        </w:rPr>
        <w:t>length</w:t>
      </w:r>
      <w:proofErr w:type="spellEnd"/>
      <w:r w:rsidRPr="000C4A83">
        <w:rPr>
          <w:rFonts w:ascii="Menlo" w:eastAsia="Times New Roman" w:hAnsi="Menlo" w:cs="Menlo"/>
          <w:color w:val="000000"/>
          <w:sz w:val="18"/>
          <w:szCs w:val="18"/>
        </w:rPr>
        <w:t xml:space="preserve">; </w:t>
      </w:r>
      <w:proofErr w:type="spellStart"/>
      <w:r w:rsidRPr="000C4A83">
        <w:rPr>
          <w:rFonts w:ascii="Menlo" w:eastAsia="Times New Roman" w:hAnsi="Menlo" w:cs="Menlo"/>
          <w:color w:val="000000"/>
          <w:sz w:val="18"/>
          <w:szCs w:val="18"/>
        </w:rPr>
        <w:t>i</w:t>
      </w:r>
      <w:proofErr w:type="spellEnd"/>
      <w:r w:rsidRPr="000C4A83">
        <w:rPr>
          <w:rFonts w:ascii="Menlo" w:eastAsia="Times New Roman" w:hAnsi="Menlo" w:cs="Menlo"/>
          <w:color w:val="000000"/>
          <w:sz w:val="18"/>
          <w:szCs w:val="18"/>
        </w:rPr>
        <w:t>++){</w:t>
      </w:r>
      <w:r w:rsidRPr="000C4A83">
        <w:rPr>
          <w:rFonts w:ascii="Menlo" w:eastAsia="Times New Roman" w:hAnsi="Menlo" w:cs="Menlo"/>
          <w:color w:val="000000"/>
          <w:sz w:val="18"/>
          <w:szCs w:val="18"/>
        </w:rPr>
        <w:br/>
        <w:t xml:space="preserve">            a[</w:t>
      </w:r>
      <w:proofErr w:type="spellStart"/>
      <w:r w:rsidRPr="000C4A83">
        <w:rPr>
          <w:rFonts w:ascii="Menlo" w:eastAsia="Times New Roman" w:hAnsi="Menlo" w:cs="Menlo"/>
          <w:color w:val="000000"/>
          <w:sz w:val="18"/>
          <w:szCs w:val="18"/>
        </w:rPr>
        <w:t>i</w:t>
      </w:r>
      <w:proofErr w:type="spellEnd"/>
      <w:r w:rsidRPr="000C4A83">
        <w:rPr>
          <w:rFonts w:ascii="Menlo" w:eastAsia="Times New Roman" w:hAnsi="Menlo" w:cs="Menlo"/>
          <w:color w:val="000000"/>
          <w:sz w:val="18"/>
          <w:szCs w:val="18"/>
        </w:rPr>
        <w:t xml:space="preserve">] = </w:t>
      </w:r>
      <w:proofErr w:type="spellStart"/>
      <w:r w:rsidRPr="000C4A83">
        <w:rPr>
          <w:rFonts w:ascii="Menlo" w:eastAsia="Times New Roman" w:hAnsi="Menlo" w:cs="Menlo"/>
          <w:color w:val="000000"/>
          <w:sz w:val="18"/>
          <w:szCs w:val="18"/>
        </w:rPr>
        <w:t>i</w:t>
      </w:r>
      <w:proofErr w:type="spellEnd"/>
      <w:r w:rsidRPr="000C4A83">
        <w:rPr>
          <w:rFonts w:ascii="Menlo" w:eastAsia="Times New Roman" w:hAnsi="Menlo" w:cs="Menlo"/>
          <w:color w:val="000000"/>
          <w:sz w:val="18"/>
          <w:szCs w:val="18"/>
        </w:rPr>
        <w:t>;</w:t>
      </w:r>
      <w:r w:rsidRPr="000C4A83">
        <w:rPr>
          <w:rFonts w:ascii="Menlo" w:eastAsia="Times New Roman" w:hAnsi="Menlo" w:cs="Menlo"/>
          <w:color w:val="000000"/>
          <w:sz w:val="18"/>
          <w:szCs w:val="18"/>
        </w:rPr>
        <w:br/>
        <w:t xml:space="preserve">        }</w:t>
      </w:r>
      <w:r w:rsidRPr="000C4A83">
        <w:rPr>
          <w:rFonts w:ascii="Menlo" w:eastAsia="Times New Roman" w:hAnsi="Menlo" w:cs="Menlo"/>
          <w:color w:val="000000"/>
          <w:sz w:val="18"/>
          <w:szCs w:val="18"/>
        </w:rPr>
        <w:br/>
        <w:t xml:space="preserve">        </w:t>
      </w:r>
      <w:proofErr w:type="spellStart"/>
      <w:r w:rsidRPr="000C4A83">
        <w:rPr>
          <w:rFonts w:ascii="Menlo" w:eastAsia="Times New Roman" w:hAnsi="Menlo" w:cs="Menlo"/>
          <w:color w:val="000000"/>
          <w:sz w:val="18"/>
          <w:szCs w:val="18"/>
        </w:rPr>
        <w:t>System.</w:t>
      </w:r>
      <w:r w:rsidRPr="000C4A83">
        <w:rPr>
          <w:rFonts w:ascii="Menlo" w:eastAsia="Times New Roman" w:hAnsi="Menlo" w:cs="Menlo"/>
          <w:b/>
          <w:bCs/>
          <w:i/>
          <w:iCs/>
          <w:color w:val="660E7A"/>
          <w:sz w:val="18"/>
          <w:szCs w:val="18"/>
        </w:rPr>
        <w:t>out</w:t>
      </w:r>
      <w:r w:rsidRPr="000C4A83">
        <w:rPr>
          <w:rFonts w:ascii="Menlo" w:eastAsia="Times New Roman" w:hAnsi="Menlo" w:cs="Menlo"/>
          <w:color w:val="000000"/>
          <w:sz w:val="18"/>
          <w:szCs w:val="18"/>
        </w:rPr>
        <w:t>.println</w:t>
      </w:r>
      <w:proofErr w:type="spellEnd"/>
      <w:r w:rsidRPr="000C4A83">
        <w:rPr>
          <w:rFonts w:ascii="Menlo" w:eastAsia="Times New Roman" w:hAnsi="Menlo" w:cs="Menlo"/>
          <w:color w:val="000000"/>
          <w:sz w:val="18"/>
          <w:szCs w:val="18"/>
        </w:rPr>
        <w:t>(</w:t>
      </w:r>
      <w:proofErr w:type="spellStart"/>
      <w:r w:rsidRPr="000C4A83">
        <w:rPr>
          <w:rFonts w:ascii="Menlo" w:eastAsia="Times New Roman" w:hAnsi="Menlo" w:cs="Menlo"/>
          <w:color w:val="000000"/>
          <w:sz w:val="18"/>
          <w:szCs w:val="18"/>
        </w:rPr>
        <w:t>Arrays.</w:t>
      </w:r>
      <w:r w:rsidRPr="000C4A83">
        <w:rPr>
          <w:rFonts w:ascii="Menlo" w:eastAsia="Times New Roman" w:hAnsi="Menlo" w:cs="Menlo"/>
          <w:i/>
          <w:iCs/>
          <w:color w:val="000000"/>
          <w:sz w:val="18"/>
          <w:szCs w:val="18"/>
        </w:rPr>
        <w:t>toString</w:t>
      </w:r>
      <w:proofErr w:type="spellEnd"/>
      <w:r w:rsidRPr="000C4A83">
        <w:rPr>
          <w:rFonts w:ascii="Menlo" w:eastAsia="Times New Roman" w:hAnsi="Menlo" w:cs="Menlo"/>
          <w:color w:val="000000"/>
          <w:sz w:val="18"/>
          <w:szCs w:val="18"/>
        </w:rPr>
        <w:t>(a));</w:t>
      </w:r>
      <w:r w:rsidRPr="000C4A83">
        <w:rPr>
          <w:rFonts w:ascii="Menlo" w:eastAsia="Times New Roman" w:hAnsi="Menlo" w:cs="Menlo"/>
          <w:color w:val="000000"/>
          <w:sz w:val="18"/>
          <w:szCs w:val="18"/>
        </w:rPr>
        <w:br/>
        <w:t xml:space="preserve">        Random rand = </w:t>
      </w:r>
      <w:r w:rsidRPr="000C4A83">
        <w:rPr>
          <w:rFonts w:ascii="Menlo" w:eastAsia="Times New Roman" w:hAnsi="Menlo" w:cs="Menlo"/>
          <w:b/>
          <w:bCs/>
          <w:color w:val="000080"/>
          <w:sz w:val="18"/>
          <w:szCs w:val="18"/>
        </w:rPr>
        <w:t xml:space="preserve">new </w:t>
      </w:r>
      <w:r w:rsidRPr="000C4A83">
        <w:rPr>
          <w:rFonts w:ascii="Menlo" w:eastAsia="Times New Roman" w:hAnsi="Menlo" w:cs="Menlo"/>
          <w:color w:val="000000"/>
          <w:sz w:val="18"/>
          <w:szCs w:val="18"/>
        </w:rPr>
        <w:t>Random();</w:t>
      </w:r>
      <w:r w:rsidRPr="000C4A83">
        <w:rPr>
          <w:rFonts w:ascii="Menlo" w:eastAsia="Times New Roman" w:hAnsi="Menlo" w:cs="Menlo"/>
          <w:color w:val="000000"/>
          <w:sz w:val="18"/>
          <w:szCs w:val="18"/>
        </w:rPr>
        <w:br/>
        <w:t xml:space="preserve">        </w:t>
      </w:r>
      <w:r w:rsidRPr="000C4A83">
        <w:rPr>
          <w:rFonts w:ascii="Menlo" w:eastAsia="Times New Roman" w:hAnsi="Menlo" w:cs="Menlo"/>
          <w:b/>
          <w:bCs/>
          <w:color w:val="000080"/>
          <w:sz w:val="18"/>
          <w:szCs w:val="18"/>
        </w:rPr>
        <w:t xml:space="preserve">for </w:t>
      </w:r>
      <w:r w:rsidRPr="000C4A83">
        <w:rPr>
          <w:rFonts w:ascii="Menlo" w:eastAsia="Times New Roman" w:hAnsi="Menlo" w:cs="Menlo"/>
          <w:color w:val="000000"/>
          <w:sz w:val="18"/>
          <w:szCs w:val="18"/>
        </w:rPr>
        <w:t>(</w:t>
      </w:r>
      <w:r w:rsidRPr="000C4A83">
        <w:rPr>
          <w:rFonts w:ascii="Menlo" w:eastAsia="Times New Roman" w:hAnsi="Menlo" w:cs="Menlo"/>
          <w:b/>
          <w:bCs/>
          <w:color w:val="000080"/>
          <w:sz w:val="18"/>
          <w:szCs w:val="18"/>
        </w:rPr>
        <w:t xml:space="preserve">int </w:t>
      </w:r>
      <w:proofErr w:type="spellStart"/>
      <w:r w:rsidRPr="000C4A83">
        <w:rPr>
          <w:rFonts w:ascii="Menlo" w:eastAsia="Times New Roman" w:hAnsi="Menlo" w:cs="Menlo"/>
          <w:color w:val="000000"/>
          <w:sz w:val="18"/>
          <w:szCs w:val="18"/>
        </w:rPr>
        <w:t>i</w:t>
      </w:r>
      <w:proofErr w:type="spellEnd"/>
      <w:r w:rsidRPr="000C4A83">
        <w:rPr>
          <w:rFonts w:ascii="Menlo" w:eastAsia="Times New Roman" w:hAnsi="Menlo" w:cs="Menlo"/>
          <w:color w:val="000000"/>
          <w:sz w:val="18"/>
          <w:szCs w:val="18"/>
        </w:rPr>
        <w:t xml:space="preserve"> = </w:t>
      </w:r>
      <w:r w:rsidRPr="000C4A83">
        <w:rPr>
          <w:rFonts w:ascii="Menlo" w:eastAsia="Times New Roman" w:hAnsi="Menlo" w:cs="Menlo"/>
          <w:color w:val="0000FF"/>
          <w:sz w:val="18"/>
          <w:szCs w:val="18"/>
        </w:rPr>
        <w:t>0</w:t>
      </w:r>
      <w:r w:rsidRPr="000C4A83">
        <w:rPr>
          <w:rFonts w:ascii="Menlo" w:eastAsia="Times New Roman" w:hAnsi="Menlo" w:cs="Menlo"/>
          <w:color w:val="000000"/>
          <w:sz w:val="18"/>
          <w:szCs w:val="18"/>
        </w:rPr>
        <w:t xml:space="preserve">; </w:t>
      </w:r>
      <w:proofErr w:type="spellStart"/>
      <w:r w:rsidRPr="000C4A83">
        <w:rPr>
          <w:rFonts w:ascii="Menlo" w:eastAsia="Times New Roman" w:hAnsi="Menlo" w:cs="Menlo"/>
          <w:color w:val="000000"/>
          <w:sz w:val="18"/>
          <w:szCs w:val="18"/>
        </w:rPr>
        <w:t>i</w:t>
      </w:r>
      <w:proofErr w:type="spellEnd"/>
      <w:r w:rsidRPr="000C4A83">
        <w:rPr>
          <w:rFonts w:ascii="Menlo" w:eastAsia="Times New Roman" w:hAnsi="Menlo" w:cs="Menlo"/>
          <w:color w:val="000000"/>
          <w:sz w:val="18"/>
          <w:szCs w:val="18"/>
        </w:rPr>
        <w:t xml:space="preserve"> &lt; </w:t>
      </w:r>
      <w:proofErr w:type="spellStart"/>
      <w:r w:rsidRPr="000C4A83">
        <w:rPr>
          <w:rFonts w:ascii="Menlo" w:eastAsia="Times New Roman" w:hAnsi="Menlo" w:cs="Menlo"/>
          <w:color w:val="000000"/>
          <w:sz w:val="18"/>
          <w:szCs w:val="18"/>
        </w:rPr>
        <w:t>a.</w:t>
      </w:r>
      <w:r w:rsidRPr="000C4A83">
        <w:rPr>
          <w:rFonts w:ascii="Menlo" w:eastAsia="Times New Roman" w:hAnsi="Menlo" w:cs="Menlo"/>
          <w:b/>
          <w:bCs/>
          <w:color w:val="660E7A"/>
          <w:sz w:val="18"/>
          <w:szCs w:val="18"/>
        </w:rPr>
        <w:t>length</w:t>
      </w:r>
      <w:proofErr w:type="spellEnd"/>
      <w:r w:rsidRPr="000C4A83">
        <w:rPr>
          <w:rFonts w:ascii="Menlo" w:eastAsia="Times New Roman" w:hAnsi="Menlo" w:cs="Menlo"/>
          <w:color w:val="000000"/>
          <w:sz w:val="18"/>
          <w:szCs w:val="18"/>
        </w:rPr>
        <w:t xml:space="preserve">; </w:t>
      </w:r>
      <w:proofErr w:type="spellStart"/>
      <w:r w:rsidRPr="000C4A83">
        <w:rPr>
          <w:rFonts w:ascii="Menlo" w:eastAsia="Times New Roman" w:hAnsi="Menlo" w:cs="Menlo"/>
          <w:color w:val="000000"/>
          <w:sz w:val="18"/>
          <w:szCs w:val="18"/>
        </w:rPr>
        <w:t>i</w:t>
      </w:r>
      <w:proofErr w:type="spellEnd"/>
      <w:r w:rsidRPr="000C4A83">
        <w:rPr>
          <w:rFonts w:ascii="Menlo" w:eastAsia="Times New Roman" w:hAnsi="Menlo" w:cs="Menlo"/>
          <w:color w:val="000000"/>
          <w:sz w:val="18"/>
          <w:szCs w:val="18"/>
        </w:rPr>
        <w:t>++){</w:t>
      </w:r>
      <w:r w:rsidRPr="000C4A83">
        <w:rPr>
          <w:rFonts w:ascii="Menlo" w:eastAsia="Times New Roman" w:hAnsi="Menlo" w:cs="Menlo"/>
          <w:color w:val="000000"/>
          <w:sz w:val="18"/>
          <w:szCs w:val="18"/>
        </w:rPr>
        <w:br/>
        <w:t xml:space="preserve">            </w:t>
      </w:r>
      <w:r w:rsidRPr="000C4A83">
        <w:rPr>
          <w:rFonts w:ascii="Menlo" w:eastAsia="Times New Roman" w:hAnsi="Menlo" w:cs="Menlo"/>
          <w:b/>
          <w:bCs/>
          <w:color w:val="000080"/>
          <w:sz w:val="18"/>
          <w:szCs w:val="18"/>
        </w:rPr>
        <w:t xml:space="preserve">int </w:t>
      </w:r>
      <w:r w:rsidRPr="000C4A83">
        <w:rPr>
          <w:rFonts w:ascii="Menlo" w:eastAsia="Times New Roman" w:hAnsi="Menlo" w:cs="Menlo"/>
          <w:color w:val="000000"/>
          <w:sz w:val="18"/>
          <w:szCs w:val="18"/>
        </w:rPr>
        <w:t xml:space="preserve">j = </w:t>
      </w:r>
      <w:proofErr w:type="spellStart"/>
      <w:r w:rsidRPr="000C4A83">
        <w:rPr>
          <w:rFonts w:ascii="Menlo" w:eastAsia="Times New Roman" w:hAnsi="Menlo" w:cs="Menlo"/>
          <w:color w:val="000000"/>
          <w:sz w:val="18"/>
          <w:szCs w:val="18"/>
        </w:rPr>
        <w:t>rand.nextInt</w:t>
      </w:r>
      <w:proofErr w:type="spellEnd"/>
      <w:r w:rsidRPr="000C4A83">
        <w:rPr>
          <w:rFonts w:ascii="Menlo" w:eastAsia="Times New Roman" w:hAnsi="Menlo" w:cs="Menlo"/>
          <w:color w:val="000000"/>
          <w:sz w:val="18"/>
          <w:szCs w:val="18"/>
        </w:rPr>
        <w:t>(</w:t>
      </w:r>
      <w:proofErr w:type="spellStart"/>
      <w:r w:rsidRPr="000C4A83">
        <w:rPr>
          <w:rFonts w:ascii="Menlo" w:eastAsia="Times New Roman" w:hAnsi="Menlo" w:cs="Menlo"/>
          <w:color w:val="000000"/>
          <w:sz w:val="18"/>
          <w:szCs w:val="18"/>
        </w:rPr>
        <w:t>a.</w:t>
      </w:r>
      <w:r w:rsidRPr="000C4A83">
        <w:rPr>
          <w:rFonts w:ascii="Menlo" w:eastAsia="Times New Roman" w:hAnsi="Menlo" w:cs="Menlo"/>
          <w:b/>
          <w:bCs/>
          <w:color w:val="660E7A"/>
          <w:sz w:val="18"/>
          <w:szCs w:val="18"/>
        </w:rPr>
        <w:t>length</w:t>
      </w:r>
      <w:proofErr w:type="spellEnd"/>
      <w:r w:rsidRPr="000C4A83">
        <w:rPr>
          <w:rFonts w:ascii="Menlo" w:eastAsia="Times New Roman" w:hAnsi="Menlo" w:cs="Menlo"/>
          <w:b/>
          <w:bCs/>
          <w:color w:val="660E7A"/>
          <w:sz w:val="18"/>
          <w:szCs w:val="18"/>
        </w:rPr>
        <w:t xml:space="preserve"> </w:t>
      </w:r>
      <w:r w:rsidRPr="000C4A83">
        <w:rPr>
          <w:rFonts w:ascii="Menlo" w:eastAsia="Times New Roman" w:hAnsi="Menlo" w:cs="Menlo"/>
          <w:color w:val="000000"/>
          <w:sz w:val="18"/>
          <w:szCs w:val="18"/>
        </w:rPr>
        <w:t xml:space="preserve">- </w:t>
      </w:r>
      <w:proofErr w:type="spellStart"/>
      <w:r w:rsidRPr="000C4A83">
        <w:rPr>
          <w:rFonts w:ascii="Menlo" w:eastAsia="Times New Roman" w:hAnsi="Menlo" w:cs="Menlo"/>
          <w:color w:val="000000"/>
          <w:sz w:val="18"/>
          <w:szCs w:val="18"/>
        </w:rPr>
        <w:t>i</w:t>
      </w:r>
      <w:proofErr w:type="spellEnd"/>
      <w:r w:rsidRPr="000C4A83">
        <w:rPr>
          <w:rFonts w:ascii="Menlo" w:eastAsia="Times New Roman" w:hAnsi="Menlo" w:cs="Menlo"/>
          <w:color w:val="000000"/>
          <w:sz w:val="18"/>
          <w:szCs w:val="18"/>
        </w:rPr>
        <w:t>);</w:t>
      </w:r>
      <w:r w:rsidRPr="000C4A83">
        <w:rPr>
          <w:rFonts w:ascii="Menlo" w:eastAsia="Times New Roman" w:hAnsi="Menlo" w:cs="Menlo"/>
          <w:color w:val="000000"/>
          <w:sz w:val="18"/>
          <w:szCs w:val="18"/>
        </w:rPr>
        <w:br/>
        <w:t xml:space="preserve">            </w:t>
      </w:r>
      <w:r w:rsidRPr="000C4A83">
        <w:rPr>
          <w:rFonts w:ascii="Menlo" w:eastAsia="Times New Roman" w:hAnsi="Menlo" w:cs="Menlo"/>
          <w:b/>
          <w:bCs/>
          <w:color w:val="000080"/>
          <w:sz w:val="18"/>
          <w:szCs w:val="18"/>
        </w:rPr>
        <w:t xml:space="preserve">int </w:t>
      </w:r>
      <w:proofErr w:type="spellStart"/>
      <w:r w:rsidRPr="000C4A83">
        <w:rPr>
          <w:rFonts w:ascii="Menlo" w:eastAsia="Times New Roman" w:hAnsi="Menlo" w:cs="Menlo"/>
          <w:color w:val="000000"/>
          <w:sz w:val="18"/>
          <w:szCs w:val="18"/>
        </w:rPr>
        <w:t>tmp</w:t>
      </w:r>
      <w:proofErr w:type="spellEnd"/>
      <w:r w:rsidRPr="000C4A83">
        <w:rPr>
          <w:rFonts w:ascii="Menlo" w:eastAsia="Times New Roman" w:hAnsi="Menlo" w:cs="Menlo"/>
          <w:color w:val="000000"/>
          <w:sz w:val="18"/>
          <w:szCs w:val="18"/>
        </w:rPr>
        <w:t xml:space="preserve"> = a[</w:t>
      </w:r>
      <w:proofErr w:type="spellStart"/>
      <w:r w:rsidRPr="000C4A83">
        <w:rPr>
          <w:rFonts w:ascii="Menlo" w:eastAsia="Times New Roman" w:hAnsi="Menlo" w:cs="Menlo"/>
          <w:color w:val="000000"/>
          <w:sz w:val="18"/>
          <w:szCs w:val="18"/>
        </w:rPr>
        <w:t>i</w:t>
      </w:r>
      <w:proofErr w:type="spellEnd"/>
      <w:r w:rsidRPr="000C4A83">
        <w:rPr>
          <w:rFonts w:ascii="Menlo" w:eastAsia="Times New Roman" w:hAnsi="Menlo" w:cs="Menlo"/>
          <w:color w:val="000000"/>
          <w:sz w:val="18"/>
          <w:szCs w:val="18"/>
        </w:rPr>
        <w:t>];</w:t>
      </w:r>
      <w:r w:rsidRPr="000C4A83">
        <w:rPr>
          <w:rFonts w:ascii="Menlo" w:eastAsia="Times New Roman" w:hAnsi="Menlo" w:cs="Menlo"/>
          <w:color w:val="000000"/>
          <w:sz w:val="18"/>
          <w:szCs w:val="18"/>
        </w:rPr>
        <w:br/>
        <w:t xml:space="preserve">            a[</w:t>
      </w:r>
      <w:proofErr w:type="spellStart"/>
      <w:r w:rsidRPr="000C4A83">
        <w:rPr>
          <w:rFonts w:ascii="Menlo" w:eastAsia="Times New Roman" w:hAnsi="Menlo" w:cs="Menlo"/>
          <w:color w:val="000000"/>
          <w:sz w:val="18"/>
          <w:szCs w:val="18"/>
        </w:rPr>
        <w:t>i</w:t>
      </w:r>
      <w:proofErr w:type="spellEnd"/>
      <w:r w:rsidRPr="000C4A83">
        <w:rPr>
          <w:rFonts w:ascii="Menlo" w:eastAsia="Times New Roman" w:hAnsi="Menlo" w:cs="Menlo"/>
          <w:color w:val="000000"/>
          <w:sz w:val="18"/>
          <w:szCs w:val="18"/>
        </w:rPr>
        <w:t>] = a[j];</w:t>
      </w:r>
      <w:r w:rsidRPr="000C4A83">
        <w:rPr>
          <w:rFonts w:ascii="Menlo" w:eastAsia="Times New Roman" w:hAnsi="Menlo" w:cs="Menlo"/>
          <w:color w:val="000000"/>
          <w:sz w:val="18"/>
          <w:szCs w:val="18"/>
        </w:rPr>
        <w:br/>
        <w:t xml:space="preserve">            a[j] = </w:t>
      </w:r>
      <w:proofErr w:type="spellStart"/>
      <w:r w:rsidRPr="000C4A83">
        <w:rPr>
          <w:rFonts w:ascii="Menlo" w:eastAsia="Times New Roman" w:hAnsi="Menlo" w:cs="Menlo"/>
          <w:color w:val="000000"/>
          <w:sz w:val="18"/>
          <w:szCs w:val="18"/>
        </w:rPr>
        <w:t>tmp</w:t>
      </w:r>
      <w:proofErr w:type="spellEnd"/>
      <w:r w:rsidRPr="000C4A83">
        <w:rPr>
          <w:rFonts w:ascii="Menlo" w:eastAsia="Times New Roman" w:hAnsi="Menlo" w:cs="Menlo"/>
          <w:color w:val="000000"/>
          <w:sz w:val="18"/>
          <w:szCs w:val="18"/>
        </w:rPr>
        <w:t>;</w:t>
      </w:r>
      <w:r w:rsidRPr="000C4A83">
        <w:rPr>
          <w:rFonts w:ascii="Menlo" w:eastAsia="Times New Roman" w:hAnsi="Menlo" w:cs="Menlo"/>
          <w:color w:val="000000"/>
          <w:sz w:val="18"/>
          <w:szCs w:val="18"/>
        </w:rPr>
        <w:br/>
        <w:t xml:space="preserve">        }</w:t>
      </w:r>
      <w:r w:rsidRPr="000C4A83">
        <w:rPr>
          <w:rFonts w:ascii="Menlo" w:eastAsia="Times New Roman" w:hAnsi="Menlo" w:cs="Menlo"/>
          <w:color w:val="000000"/>
          <w:sz w:val="18"/>
          <w:szCs w:val="18"/>
        </w:rPr>
        <w:br/>
        <w:t xml:space="preserve">        </w:t>
      </w:r>
      <w:proofErr w:type="spellStart"/>
      <w:r w:rsidRPr="000C4A83">
        <w:rPr>
          <w:rFonts w:ascii="Menlo" w:eastAsia="Times New Roman" w:hAnsi="Menlo" w:cs="Menlo"/>
          <w:color w:val="000000"/>
          <w:sz w:val="18"/>
          <w:szCs w:val="18"/>
        </w:rPr>
        <w:t>System.</w:t>
      </w:r>
      <w:r w:rsidRPr="000C4A83">
        <w:rPr>
          <w:rFonts w:ascii="Menlo" w:eastAsia="Times New Roman" w:hAnsi="Menlo" w:cs="Menlo"/>
          <w:b/>
          <w:bCs/>
          <w:i/>
          <w:iCs/>
          <w:color w:val="660E7A"/>
          <w:sz w:val="18"/>
          <w:szCs w:val="18"/>
        </w:rPr>
        <w:t>out</w:t>
      </w:r>
      <w:r w:rsidRPr="000C4A83">
        <w:rPr>
          <w:rFonts w:ascii="Menlo" w:eastAsia="Times New Roman" w:hAnsi="Menlo" w:cs="Menlo"/>
          <w:color w:val="000000"/>
          <w:sz w:val="18"/>
          <w:szCs w:val="18"/>
        </w:rPr>
        <w:t>.println</w:t>
      </w:r>
      <w:proofErr w:type="spellEnd"/>
      <w:r w:rsidRPr="000C4A83">
        <w:rPr>
          <w:rFonts w:ascii="Menlo" w:eastAsia="Times New Roman" w:hAnsi="Menlo" w:cs="Menlo"/>
          <w:color w:val="000000"/>
          <w:sz w:val="18"/>
          <w:szCs w:val="18"/>
        </w:rPr>
        <w:t>(</w:t>
      </w:r>
      <w:proofErr w:type="spellStart"/>
      <w:r w:rsidRPr="000C4A83">
        <w:rPr>
          <w:rFonts w:ascii="Menlo" w:eastAsia="Times New Roman" w:hAnsi="Menlo" w:cs="Menlo"/>
          <w:color w:val="000000"/>
          <w:sz w:val="18"/>
          <w:szCs w:val="18"/>
        </w:rPr>
        <w:t>Arrays.</w:t>
      </w:r>
      <w:r w:rsidRPr="000C4A83">
        <w:rPr>
          <w:rFonts w:ascii="Menlo" w:eastAsia="Times New Roman" w:hAnsi="Menlo" w:cs="Menlo"/>
          <w:i/>
          <w:iCs/>
          <w:color w:val="000000"/>
          <w:sz w:val="18"/>
          <w:szCs w:val="18"/>
        </w:rPr>
        <w:t>toString</w:t>
      </w:r>
      <w:proofErr w:type="spellEnd"/>
      <w:r w:rsidRPr="000C4A83">
        <w:rPr>
          <w:rFonts w:ascii="Menlo" w:eastAsia="Times New Roman" w:hAnsi="Menlo" w:cs="Menlo"/>
          <w:color w:val="000000"/>
          <w:sz w:val="18"/>
          <w:szCs w:val="18"/>
        </w:rPr>
        <w:t>(a));</w:t>
      </w:r>
      <w:r w:rsidRPr="000C4A83">
        <w:rPr>
          <w:rFonts w:ascii="Menlo" w:eastAsia="Times New Roman" w:hAnsi="Menlo" w:cs="Menlo"/>
          <w:color w:val="000000"/>
          <w:sz w:val="18"/>
          <w:szCs w:val="18"/>
        </w:rPr>
        <w:br/>
        <w:t xml:space="preserve">    }</w:t>
      </w:r>
      <w:r w:rsidRPr="000C4A83">
        <w:rPr>
          <w:rFonts w:ascii="Menlo" w:eastAsia="Times New Roman" w:hAnsi="Menlo" w:cs="Menlo"/>
          <w:color w:val="000000"/>
          <w:sz w:val="18"/>
          <w:szCs w:val="18"/>
        </w:rPr>
        <w:br/>
        <w:t>}</w:t>
      </w:r>
    </w:p>
    <w:p w14:paraId="4CBA9D0C" w14:textId="77C2BBC4" w:rsidR="000C4A83" w:rsidRDefault="001964E4" w:rsidP="00AA2EDC">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lastRenderedPageBreak/>
        <w:t>Function will t</w:t>
      </w:r>
      <w:r w:rsidRPr="001964E4">
        <w:rPr>
          <w:rFonts w:ascii="Helvetica Neue" w:hAnsi="Helvetica Neue"/>
          <w:color w:val="111111"/>
        </w:rPr>
        <w:t>raverse</w:t>
      </w:r>
      <w:r>
        <w:rPr>
          <w:rFonts w:ascii="Helvetica Neue" w:hAnsi="Helvetica Neue"/>
          <w:color w:val="111111"/>
        </w:rPr>
        <w:t xml:space="preserve"> words in</w:t>
      </w:r>
      <w:r w:rsidRPr="001964E4">
        <w:rPr>
          <w:rFonts w:ascii="Helvetica Neue" w:hAnsi="Helvetica Neue"/>
          <w:color w:val="111111"/>
        </w:rPr>
        <w:t xml:space="preserve"> the specified memory area. For each word, use syscall 42 to </w:t>
      </w:r>
      <w:r>
        <w:rPr>
          <w:rFonts w:ascii="Helvetica Neue" w:hAnsi="Helvetica Neue"/>
          <w:color w:val="111111"/>
        </w:rPr>
        <w:t>choose</w:t>
      </w:r>
      <w:r w:rsidRPr="001964E4">
        <w:rPr>
          <w:rFonts w:ascii="Helvetica Neue" w:hAnsi="Helvetica Neue"/>
          <w:color w:val="111111"/>
        </w:rPr>
        <w:t xml:space="preserve"> a random </w:t>
      </w:r>
      <w:r>
        <w:rPr>
          <w:rFonts w:ascii="Helvetica Neue" w:hAnsi="Helvetica Neue"/>
          <w:color w:val="111111"/>
        </w:rPr>
        <w:t>word</w:t>
      </w:r>
      <w:r w:rsidRPr="001964E4">
        <w:rPr>
          <w:rFonts w:ascii="Helvetica Neue" w:hAnsi="Helvetica Neue"/>
          <w:color w:val="111111"/>
        </w:rPr>
        <w:t xml:space="preserve"> after the word and swap</w:t>
      </w:r>
      <w:r>
        <w:rPr>
          <w:rFonts w:ascii="Helvetica Neue" w:hAnsi="Helvetica Neue"/>
          <w:color w:val="111111"/>
        </w:rPr>
        <w:t xml:space="preserve"> them</w:t>
      </w:r>
      <w:r w:rsidRPr="001964E4">
        <w:rPr>
          <w:rFonts w:ascii="Helvetica Neue" w:hAnsi="Helvetica Neue"/>
          <w:color w:val="111111"/>
        </w:rPr>
        <w:t xml:space="preserve">. </w:t>
      </w:r>
      <w:r>
        <w:rPr>
          <w:rFonts w:ascii="Helvetica Neue" w:hAnsi="Helvetica Neue"/>
          <w:color w:val="111111"/>
        </w:rPr>
        <w:t>After that, all words are shuffled.</w:t>
      </w:r>
    </w:p>
    <w:p w14:paraId="02D732EB" w14:textId="2171F7AA" w:rsidR="00AA2EDC" w:rsidRPr="00AA2EDC" w:rsidRDefault="001964E4" w:rsidP="00AA2EDC">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t xml:space="preserve">Using shuffle function, we can display cards randomly. We can also shuffle the numbers in different cards. In old version, we also include randomness in </w:t>
      </w:r>
      <w:r w:rsidR="00721FB3">
        <w:rPr>
          <w:rFonts w:ascii="Helvetica Neue" w:hAnsi="Helvetica Neue"/>
          <w:color w:val="111111"/>
        </w:rPr>
        <w:t>whether the chosen digit is ‘0’ or ‘1’. However, this will cause logical error in judgement when number is not between 1 and 63. So we exclude it in later version.</w:t>
      </w:r>
      <w:bookmarkStart w:id="28" w:name="_GoBack"/>
      <w:bookmarkEnd w:id="28"/>
    </w:p>
    <w:p w14:paraId="25662908" w14:textId="6B9C7EFF" w:rsidR="00AA2EDC" w:rsidRPr="00AA2EDC" w:rsidRDefault="00AA2EDC" w:rsidP="00AA2EDC">
      <w:pPr>
        <w:pStyle w:val="NormalWeb"/>
        <w:shd w:val="clear" w:color="auto" w:fill="FFFFFF"/>
        <w:spacing w:before="75" w:beforeAutospacing="0" w:after="75" w:afterAutospacing="0" w:line="360" w:lineRule="auto"/>
        <w:jc w:val="both"/>
        <w:rPr>
          <w:rStyle w:val="BookTitle"/>
        </w:rPr>
      </w:pPr>
      <w:r w:rsidRPr="00AA2EDC">
        <w:rPr>
          <w:rStyle w:val="BookTitle"/>
        </w:rPr>
        <w:t>4) Print Number</w:t>
      </w:r>
      <w:r w:rsidR="001964E4">
        <w:rPr>
          <w:rStyle w:val="BookTitle"/>
        </w:rPr>
        <w:t>s</w:t>
      </w:r>
      <w:r w:rsidRPr="00AA2EDC">
        <w:rPr>
          <w:rStyle w:val="BookTitle"/>
        </w:rPr>
        <w:t xml:space="preserve"> in Bitmap</w:t>
      </w:r>
      <w:r w:rsidR="00721FB3">
        <w:rPr>
          <w:rStyle w:val="BookTitle"/>
        </w:rPr>
        <w:t xml:space="preserve"> (Extra credits)</w:t>
      </w:r>
    </w:p>
    <w:p w14:paraId="058E610F" w14:textId="2F4C6957" w:rsidR="00AA2EDC" w:rsidRPr="00AA2EDC" w:rsidRDefault="00721FB3" w:rsidP="00AA2EDC">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t>(</w:t>
      </w:r>
      <w:proofErr w:type="spellStart"/>
      <w:r>
        <w:rPr>
          <w:rFonts w:ascii="Helvetica Neue" w:hAnsi="Helvetica Neue"/>
          <w:color w:val="111111"/>
        </w:rPr>
        <w:t>yuer</w:t>
      </w:r>
      <w:proofErr w:type="spellEnd"/>
      <w:r>
        <w:rPr>
          <w:rFonts w:ascii="Helvetica Neue" w:hAnsi="Helvetica Neue"/>
          <w:color w:val="111111"/>
        </w:rPr>
        <w:t>)</w:t>
      </w:r>
    </w:p>
    <w:p w14:paraId="07B2784B" w14:textId="6A259E56" w:rsidR="00AA2EDC" w:rsidRPr="00AA2EDC" w:rsidRDefault="00AA2EDC" w:rsidP="00AA2EDC">
      <w:pPr>
        <w:pStyle w:val="NormalWeb"/>
        <w:shd w:val="clear" w:color="auto" w:fill="FFFFFF"/>
        <w:spacing w:before="75" w:beforeAutospacing="0" w:after="75" w:afterAutospacing="0" w:line="360" w:lineRule="auto"/>
        <w:jc w:val="both"/>
        <w:rPr>
          <w:rStyle w:val="BookTitle"/>
        </w:rPr>
      </w:pPr>
      <w:r w:rsidRPr="00AA2EDC">
        <w:rPr>
          <w:rStyle w:val="BookTitle"/>
        </w:rPr>
        <w:t>5) Print Picture</w:t>
      </w:r>
      <w:r w:rsidR="001964E4">
        <w:rPr>
          <w:rStyle w:val="BookTitle"/>
        </w:rPr>
        <w:t>s</w:t>
      </w:r>
      <w:r w:rsidRPr="00AA2EDC">
        <w:rPr>
          <w:rStyle w:val="BookTitle"/>
        </w:rPr>
        <w:t xml:space="preserve"> in Bitmap</w:t>
      </w:r>
      <w:r w:rsidR="00721FB3">
        <w:rPr>
          <w:rStyle w:val="BookTitle"/>
        </w:rPr>
        <w:t xml:space="preserve"> (Extra credits)</w:t>
      </w:r>
    </w:p>
    <w:p w14:paraId="0B1ABB63" w14:textId="2802635C" w:rsidR="00AA2EDC" w:rsidRPr="00721FB3" w:rsidRDefault="00721FB3" w:rsidP="00721FB3">
      <w:pPr>
        <w:spacing w:line="360" w:lineRule="auto"/>
        <w:rPr>
          <w:rFonts w:ascii="Times New Roman" w:hAnsi="Times New Roman" w:cs="Times New Roman"/>
        </w:rPr>
      </w:pPr>
      <w:r>
        <w:rPr>
          <w:rFonts w:ascii="Times New Roman" w:hAnsi="Times New Roman" w:cs="Times New Roman"/>
        </w:rPr>
        <w:t xml:space="preserve">We used the bitmap pixel display, use pixel to draw number cube 45 x 225 pixel and word 8 x 16 </w:t>
      </w:r>
      <w:proofErr w:type="spellStart"/>
      <w:r>
        <w:rPr>
          <w:rFonts w:ascii="Times New Roman" w:hAnsi="Times New Roman" w:cs="Times New Roman"/>
        </w:rPr>
        <w:t>pxiel</w:t>
      </w:r>
      <w:proofErr w:type="spellEnd"/>
      <w:r>
        <w:rPr>
          <w:rFonts w:ascii="Times New Roman" w:hAnsi="Times New Roman" w:cs="Times New Roman"/>
        </w:rPr>
        <w:t xml:space="preserve"> for digits from 0 to 9. We able to call specific digits when we need to display it.  Additional graphical display background is made and adjust to the proper pixel size to fit in bitmap. Different graphical picture content game information that ask game player for user input to make the game flow. Modified mars added Syscall 60 that made inserted picture background displayed properly.</w:t>
      </w:r>
    </w:p>
    <w:p w14:paraId="44A91AD8" w14:textId="344E8640" w:rsidR="00AA2EDC" w:rsidRPr="00AA2EDC" w:rsidRDefault="00AA2EDC" w:rsidP="00AA2EDC">
      <w:pPr>
        <w:pStyle w:val="NormalWeb"/>
        <w:shd w:val="clear" w:color="auto" w:fill="FFFFFF"/>
        <w:spacing w:before="75" w:beforeAutospacing="0" w:after="75" w:afterAutospacing="0" w:line="360" w:lineRule="auto"/>
        <w:jc w:val="both"/>
        <w:rPr>
          <w:rStyle w:val="BookTitle"/>
        </w:rPr>
      </w:pPr>
      <w:r w:rsidRPr="00AA2EDC">
        <w:rPr>
          <w:rStyle w:val="BookTitle"/>
        </w:rPr>
        <w:t xml:space="preserve">6) </w:t>
      </w:r>
      <w:r w:rsidR="00721FB3">
        <w:rPr>
          <w:rStyle w:val="BookTitle"/>
        </w:rPr>
        <w:t>Ringtones and Music (Extra credits)</w:t>
      </w:r>
    </w:p>
    <w:p w14:paraId="4138B036" w14:textId="1B686726" w:rsidR="00721FB3" w:rsidRPr="001749FD" w:rsidRDefault="00721FB3" w:rsidP="00721FB3">
      <w:pPr>
        <w:spacing w:line="360" w:lineRule="auto"/>
        <w:rPr>
          <w:rFonts w:ascii="Times New Roman" w:hAnsi="Times New Roman" w:cs="Times New Roman"/>
          <w:b/>
          <w:bCs/>
        </w:rPr>
      </w:pPr>
      <w:r w:rsidRPr="00E14C86">
        <w:rPr>
          <w:rFonts w:ascii="Times New Roman" w:hAnsi="Times New Roman" w:cs="Times New Roman"/>
          <w:b/>
          <w:bCs/>
        </w:rPr>
        <w:t xml:space="preserve">Background music </w:t>
      </w:r>
    </w:p>
    <w:p w14:paraId="36CCE0B5" w14:textId="77777777" w:rsidR="00721FB3" w:rsidRPr="00C25044" w:rsidRDefault="00721FB3" w:rsidP="00721FB3">
      <w:pPr>
        <w:spacing w:line="360" w:lineRule="auto"/>
        <w:rPr>
          <w:rFonts w:ascii="Helvetica" w:eastAsia="Times New Roman" w:hAnsi="Helvetica" w:cs="Times New Roman"/>
          <w:color w:val="24292E"/>
          <w:shd w:val="clear" w:color="auto" w:fill="FFFFFF"/>
        </w:rPr>
      </w:pPr>
      <w:r w:rsidRPr="00C25044">
        <w:rPr>
          <w:rFonts w:ascii="Helvetica" w:eastAsia="Times New Roman" w:hAnsi="Helvetica" w:cs="Times New Roman"/>
          <w:color w:val="24292E"/>
          <w:shd w:val="clear" w:color="auto" w:fill="FFFFFF"/>
        </w:rPr>
        <w:t xml:space="preserve">The purpose of the </w:t>
      </w:r>
      <w:r>
        <w:rPr>
          <w:rFonts w:ascii="Helvetica" w:eastAsia="Times New Roman" w:hAnsi="Helvetica" w:cs="Times New Roman"/>
          <w:color w:val="24292E"/>
          <w:shd w:val="clear" w:color="auto" w:fill="FFFFFF"/>
        </w:rPr>
        <w:t xml:space="preserve">read number notes added in the program </w:t>
      </w:r>
      <w:r w:rsidRPr="00C25044">
        <w:rPr>
          <w:rFonts w:ascii="Helvetica" w:eastAsia="Times New Roman" w:hAnsi="Helvetica" w:cs="Times New Roman"/>
          <w:color w:val="24292E"/>
          <w:shd w:val="clear" w:color="auto" w:fill="FFFFFF"/>
        </w:rPr>
        <w:t xml:space="preserve">is to make the computer beep according to a text </w:t>
      </w:r>
      <w:r>
        <w:rPr>
          <w:rFonts w:ascii="Helvetica" w:eastAsia="Times New Roman" w:hAnsi="Helvetica" w:cs="Times New Roman"/>
          <w:color w:val="24292E"/>
          <w:shd w:val="clear" w:color="auto" w:fill="FFFFFF"/>
        </w:rPr>
        <w:t xml:space="preserve">note </w:t>
      </w:r>
      <w:r w:rsidRPr="00C25044">
        <w:rPr>
          <w:rFonts w:ascii="Helvetica" w:eastAsia="Times New Roman" w:hAnsi="Helvetica" w:cs="Times New Roman"/>
          <w:color w:val="24292E"/>
          <w:shd w:val="clear" w:color="auto" w:fill="FFFFFF"/>
        </w:rPr>
        <w:t xml:space="preserve">file that is named 'Music.txt'. The first line in the text file is a three-digit number that corresponds to the number of notes going to be played, from 001 to </w:t>
      </w:r>
      <w:r>
        <w:rPr>
          <w:rFonts w:ascii="Helvetica" w:eastAsia="Times New Roman" w:hAnsi="Helvetica" w:cs="Times New Roman"/>
          <w:color w:val="24292E"/>
          <w:shd w:val="clear" w:color="auto" w:fill="FFFFFF"/>
        </w:rPr>
        <w:t>100</w:t>
      </w:r>
      <w:r w:rsidRPr="00C25044">
        <w:rPr>
          <w:rFonts w:ascii="Helvetica" w:eastAsia="Times New Roman" w:hAnsi="Helvetica" w:cs="Times New Roman"/>
          <w:color w:val="24292E"/>
          <w:shd w:val="clear" w:color="auto" w:fill="FFFFFF"/>
        </w:rPr>
        <w:t xml:space="preserve">. </w:t>
      </w:r>
      <w:r>
        <w:rPr>
          <w:rFonts w:ascii="Helvetica" w:eastAsia="Times New Roman" w:hAnsi="Helvetica" w:cs="Times New Roman"/>
          <w:color w:val="24292E"/>
          <w:shd w:val="clear" w:color="auto" w:fill="FFFFFF"/>
        </w:rPr>
        <w:t>For each note it represent a different pitch and instruments tone.</w:t>
      </w:r>
      <w:r w:rsidRPr="00071DCF">
        <w:rPr>
          <w:rFonts w:ascii="Helvetica" w:eastAsia="Times New Roman" w:hAnsi="Helvetica" w:cs="Times New Roman"/>
          <w:color w:val="24292E"/>
          <w:shd w:val="clear" w:color="auto" w:fill="FFFFFF"/>
        </w:rPr>
        <w:t xml:space="preserve"> </w:t>
      </w:r>
      <w:r w:rsidRPr="00C25044">
        <w:rPr>
          <w:rFonts w:ascii="Helvetica" w:eastAsia="Times New Roman" w:hAnsi="Helvetica" w:cs="Times New Roman"/>
          <w:color w:val="24292E"/>
          <w:shd w:val="clear" w:color="auto" w:fill="FFFFFF"/>
        </w:rPr>
        <w:t>It knows the notes D, E, F, G, B, C, and C #.</w:t>
      </w:r>
      <w:r>
        <w:rPr>
          <w:rFonts w:ascii="Helvetica" w:eastAsia="Times New Roman" w:hAnsi="Helvetica" w:cs="Times New Roman"/>
          <w:color w:val="24292E"/>
          <w:shd w:val="clear" w:color="auto" w:fill="FFFFFF"/>
        </w:rPr>
        <w:t xml:space="preserve"> The sequence of different notes made up a background music been insert after the first and last graphical background are displayed. In the assembly code, Syscall 33 used that </w:t>
      </w:r>
      <w:r w:rsidRPr="00C25044">
        <w:rPr>
          <w:rFonts w:ascii="Helvetica" w:eastAsia="Times New Roman" w:hAnsi="Helvetica" w:cs="Times New Roman"/>
          <w:color w:val="24292E"/>
          <w:shd w:val="clear" w:color="auto" w:fill="FFFFFF"/>
        </w:rPr>
        <w:t>plays a note and waits to continue until after the beep.</w:t>
      </w:r>
    </w:p>
    <w:p w14:paraId="6CD55877" w14:textId="77777777" w:rsidR="00721FB3" w:rsidRDefault="00721FB3" w:rsidP="00721FB3">
      <w:pPr>
        <w:spacing w:line="360" w:lineRule="auto"/>
        <w:rPr>
          <w:rFonts w:ascii="Times New Roman" w:hAnsi="Times New Roman" w:cs="Times New Roman"/>
        </w:rPr>
      </w:pPr>
    </w:p>
    <w:p w14:paraId="4FAFCFD4" w14:textId="77777777" w:rsidR="00721FB3" w:rsidRDefault="00721FB3" w:rsidP="00721FB3">
      <w:pPr>
        <w:spacing w:line="360" w:lineRule="auto"/>
        <w:rPr>
          <w:rFonts w:ascii="Times New Roman" w:hAnsi="Times New Roman" w:cs="Times New Roman"/>
        </w:rPr>
      </w:pPr>
    </w:p>
    <w:p w14:paraId="26C4E8EF" w14:textId="77777777" w:rsidR="00721FB3" w:rsidRPr="001749FD" w:rsidRDefault="00721FB3" w:rsidP="00721FB3">
      <w:pPr>
        <w:spacing w:line="360" w:lineRule="auto"/>
        <w:rPr>
          <w:rFonts w:ascii="Times New Roman" w:hAnsi="Times New Roman" w:cs="Times New Roman"/>
          <w:b/>
          <w:bCs/>
        </w:rPr>
      </w:pPr>
      <w:r w:rsidRPr="00E14C86">
        <w:rPr>
          <w:rFonts w:ascii="Times New Roman" w:hAnsi="Times New Roman" w:cs="Times New Roman"/>
          <w:b/>
          <w:bCs/>
        </w:rPr>
        <w:t>Ringtones</w:t>
      </w:r>
    </w:p>
    <w:p w14:paraId="6B28E865" w14:textId="77777777" w:rsidR="00721FB3" w:rsidRDefault="00721FB3" w:rsidP="00721FB3">
      <w:pPr>
        <w:spacing w:line="360" w:lineRule="auto"/>
        <w:rPr>
          <w:rFonts w:ascii="Times New Roman" w:hAnsi="Times New Roman" w:cs="Times New Roman"/>
        </w:rPr>
      </w:pPr>
      <w:r w:rsidRPr="00D90F5C">
        <w:rPr>
          <w:rFonts w:ascii="Times New Roman" w:hAnsi="Times New Roman" w:cs="Times New Roman"/>
        </w:rPr>
        <w:lastRenderedPageBreak/>
        <w:t xml:space="preserve">The ringtones are carried out using the MIDI out system call by MIPS. Different pitches and instruments were used to distinguish between the ringtones of </w:t>
      </w:r>
      <w:r>
        <w:rPr>
          <w:rFonts w:ascii="Times New Roman" w:hAnsi="Times New Roman" w:cs="Times New Roman"/>
        </w:rPr>
        <w:t>‘y’ input, ‘n’ input and other invalid input</w:t>
      </w:r>
      <w:r w:rsidRPr="00D90F5C">
        <w:rPr>
          <w:rFonts w:ascii="Times New Roman" w:hAnsi="Times New Roman" w:cs="Times New Roman"/>
        </w:rPr>
        <w:t xml:space="preserve">. </w:t>
      </w:r>
    </w:p>
    <w:p w14:paraId="26258EDA" w14:textId="09E61B43" w:rsidR="00AA2EDC" w:rsidRDefault="00AA2EDC" w:rsidP="00AA2EDC">
      <w:pPr>
        <w:pStyle w:val="NormalWeb"/>
        <w:shd w:val="clear" w:color="auto" w:fill="FFFFFF"/>
        <w:spacing w:before="75" w:beforeAutospacing="0" w:after="75" w:afterAutospacing="0" w:line="360" w:lineRule="auto"/>
        <w:jc w:val="both"/>
        <w:rPr>
          <w:rFonts w:ascii="Helvetica Neue" w:hAnsi="Helvetica Neue"/>
          <w:color w:val="111111"/>
        </w:rPr>
      </w:pPr>
    </w:p>
    <w:p w14:paraId="5BB0998D" w14:textId="6C2FB347" w:rsidR="00AA2EDC" w:rsidRPr="00AA2EDC" w:rsidRDefault="00721FB3" w:rsidP="00AA2EDC">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t>/**</w:t>
      </w:r>
    </w:p>
    <w:p w14:paraId="556E7616" w14:textId="09A750F8" w:rsidR="007E2CA6" w:rsidRPr="001749FD" w:rsidRDefault="007E2CA6" w:rsidP="007E2CA6">
      <w:pPr>
        <w:spacing w:line="360" w:lineRule="auto"/>
        <w:rPr>
          <w:rFonts w:ascii="Times New Roman" w:hAnsi="Times New Roman" w:cs="Times New Roman"/>
          <w:b/>
          <w:bCs/>
        </w:rPr>
      </w:pPr>
      <w:r>
        <w:rPr>
          <w:rFonts w:ascii="Times New Roman" w:hAnsi="Times New Roman" w:cs="Times New Roman"/>
          <w:b/>
          <w:bCs/>
        </w:rPr>
        <w:t xml:space="preserve">1) </w:t>
      </w:r>
      <w:r w:rsidRPr="001749FD">
        <w:rPr>
          <w:rFonts w:ascii="Times New Roman" w:hAnsi="Times New Roman" w:cs="Times New Roman"/>
          <w:b/>
          <w:bCs/>
        </w:rPr>
        <w:t>Algorithms</w:t>
      </w:r>
    </w:p>
    <w:p w14:paraId="09B502F0" w14:textId="77777777" w:rsidR="007E2CA6" w:rsidRPr="00E14C86" w:rsidRDefault="007E2CA6" w:rsidP="007E2CA6">
      <w:pPr>
        <w:pStyle w:val="NormalWeb"/>
        <w:shd w:val="clear" w:color="auto" w:fill="FFFFFF"/>
        <w:spacing w:before="0" w:beforeAutospacing="0" w:after="150" w:afterAutospacing="0" w:line="360" w:lineRule="auto"/>
        <w:rPr>
          <w:rFonts w:eastAsiaTheme="minorEastAsia"/>
        </w:rPr>
      </w:pPr>
      <w:r w:rsidRPr="00E14C86">
        <w:rPr>
          <w:rFonts w:eastAsiaTheme="minorEastAsia"/>
        </w:rPr>
        <w:t xml:space="preserve">The mind read game seem </w:t>
      </w:r>
      <w:proofErr w:type="gramStart"/>
      <w:r w:rsidRPr="00E14C86">
        <w:rPr>
          <w:rFonts w:eastAsiaTheme="minorEastAsia"/>
        </w:rPr>
        <w:t>magic</w:t>
      </w:r>
      <w:proofErr w:type="gramEnd"/>
      <w:r w:rsidRPr="00E14C86">
        <w:rPr>
          <w:rFonts w:eastAsiaTheme="minorEastAsia"/>
        </w:rPr>
        <w:t xml:space="preserve"> but it has a very simple algorithms behind it. Computer displays six sets of numbers. For every </w:t>
      </w:r>
      <w:proofErr w:type="spellStart"/>
      <w:r w:rsidRPr="00E14C86">
        <w:rPr>
          <w:rFonts w:eastAsiaTheme="minorEastAsia"/>
        </w:rPr>
        <w:t>i</w:t>
      </w:r>
      <w:proofErr w:type="spellEnd"/>
      <w:r w:rsidRPr="00E14C86">
        <w:rPr>
          <w:rFonts w:eastAsiaTheme="minorEastAsia"/>
        </w:rPr>
        <w:t xml:space="preserve"> from 0 to 6, it displays the numbers with the same (either 0 or 1, selected randomly) binary digit in the </w:t>
      </w:r>
      <w:proofErr w:type="spellStart"/>
      <w:r w:rsidRPr="00E14C86">
        <w:rPr>
          <w:rFonts w:eastAsiaTheme="minorEastAsia"/>
        </w:rPr>
        <w:t>i-th</w:t>
      </w:r>
      <w:proofErr w:type="spellEnd"/>
      <w:r w:rsidRPr="00E14C86">
        <w:rPr>
          <w:rFonts w:eastAsiaTheme="minorEastAsia"/>
        </w:rPr>
        <w:t xml:space="preserve"> position counting from right. Answering "Yes" the player actually tell the program whether the digit is 0 or 1. Thus digit after digit, the program collects the valid information about the binary representation of the number that player had in mind. Since (111111)2 = 64 &gt; 63, any number below 64 needs at most 6 bits to be written in the binary system.</w:t>
      </w:r>
    </w:p>
    <w:p w14:paraId="003E559B" w14:textId="77777777" w:rsidR="007E2CA6" w:rsidRPr="00E14C86" w:rsidRDefault="007E2CA6" w:rsidP="007E2CA6">
      <w:pPr>
        <w:pStyle w:val="NormalWeb"/>
        <w:shd w:val="clear" w:color="auto" w:fill="FFFFFF"/>
        <w:spacing w:before="0" w:beforeAutospacing="0" w:after="150" w:afterAutospacing="0" w:line="360" w:lineRule="auto"/>
        <w:rPr>
          <w:rFonts w:eastAsiaTheme="minorEastAsia"/>
        </w:rPr>
      </w:pPr>
      <w:r w:rsidRPr="00E14C86">
        <w:rPr>
          <w:rFonts w:eastAsiaTheme="minorEastAsia"/>
        </w:rPr>
        <w:t xml:space="preserve">For example, assume game player choose number 38. Its binary representation is 100110. I have to guess 6 binary digits. All numbers split into two groups: those that have the rightmost digit 0 and the rest that have the rightmost digit 1. Number 38 belongs to the first group. The program randomly </w:t>
      </w:r>
      <w:proofErr w:type="gramStart"/>
      <w:r w:rsidRPr="00E14C86">
        <w:rPr>
          <w:rFonts w:eastAsiaTheme="minorEastAsia"/>
        </w:rPr>
        <w:t>select</w:t>
      </w:r>
      <w:proofErr w:type="gramEnd"/>
      <w:r w:rsidRPr="00E14C86">
        <w:rPr>
          <w:rFonts w:eastAsiaTheme="minorEastAsia"/>
        </w:rPr>
        <w:t xml:space="preserve"> which group (below 64) to display. The player answer will be either "Yes" or "No", depending on which of the two groups actually shows up. But, regardless of which group is shown, once you press one of the buttons, </w:t>
      </w:r>
      <w:proofErr w:type="gramStart"/>
      <w:r w:rsidRPr="00E14C86">
        <w:rPr>
          <w:rFonts w:eastAsiaTheme="minorEastAsia"/>
        </w:rPr>
        <w:t>The</w:t>
      </w:r>
      <w:proofErr w:type="gramEnd"/>
      <w:r w:rsidRPr="00E14C86">
        <w:rPr>
          <w:rFonts w:eastAsiaTheme="minorEastAsia"/>
        </w:rPr>
        <w:t xml:space="preserve"> program can determine the rightmost digit of your number. With 38 in mind, if you see the first group, you will press the "Yes" button. If you see the second group, your response will be "No".</w:t>
      </w:r>
    </w:p>
    <w:p w14:paraId="7266D96C" w14:textId="77777777" w:rsidR="007E2CA6" w:rsidRDefault="007E2CA6" w:rsidP="007E2CA6">
      <w:pPr>
        <w:pStyle w:val="NormalWeb"/>
        <w:shd w:val="clear" w:color="auto" w:fill="FFFFFF"/>
        <w:spacing w:before="0" w:beforeAutospacing="0" w:after="150" w:afterAutospacing="0" w:line="360" w:lineRule="auto"/>
        <w:rPr>
          <w:rFonts w:eastAsiaTheme="minorEastAsia"/>
        </w:rPr>
      </w:pPr>
      <w:r w:rsidRPr="00E14C86">
        <w:rPr>
          <w:rFonts w:eastAsiaTheme="minorEastAsia"/>
        </w:rPr>
        <w:t xml:space="preserve">Other digits are determined in the </w:t>
      </w:r>
      <w:proofErr w:type="gramStart"/>
      <w:r w:rsidRPr="00E14C86">
        <w:rPr>
          <w:rFonts w:eastAsiaTheme="minorEastAsia"/>
        </w:rPr>
        <w:t>exactly</w:t>
      </w:r>
      <w:proofErr w:type="gramEnd"/>
      <w:r w:rsidRPr="00E14C86">
        <w:rPr>
          <w:rFonts w:eastAsiaTheme="minorEastAsia"/>
        </w:rPr>
        <w:t xml:space="preserve"> same manner. All numbers split into two groups: those that have their 3rd (from the right) digit equal to 0 (1, 2, 3, 8, 9, 10, 11, 16, 17, ...) and the rest that have 1 in the 3rd position (4, 5, 6, 7, 12, 13, 14, 15, 20, ...). The program </w:t>
      </w:r>
      <w:proofErr w:type="gramStart"/>
      <w:r w:rsidRPr="00E14C86">
        <w:rPr>
          <w:rFonts w:eastAsiaTheme="minorEastAsia"/>
        </w:rPr>
        <w:t>select</w:t>
      </w:r>
      <w:proofErr w:type="gramEnd"/>
      <w:r w:rsidRPr="00E14C86">
        <w:rPr>
          <w:rFonts w:eastAsiaTheme="minorEastAsia"/>
        </w:rPr>
        <w:t xml:space="preserve"> one of the groups randomly. Player answer will depend on which of the two groups has been selected. But regardless, pressing one of the buttons </w:t>
      </w:r>
      <w:proofErr w:type="gramStart"/>
      <w:r w:rsidRPr="00E14C86">
        <w:rPr>
          <w:rFonts w:eastAsiaTheme="minorEastAsia"/>
        </w:rPr>
        <w:t>player</w:t>
      </w:r>
      <w:proofErr w:type="gramEnd"/>
      <w:r w:rsidRPr="00E14C86">
        <w:rPr>
          <w:rFonts w:eastAsiaTheme="minorEastAsia"/>
        </w:rPr>
        <w:t xml:space="preserve"> tell the program which digit it is. For 38, if program display the first group, the answer must be "No". For the second group, the answer must be "Yes." In both cases we received the information to realize that the 3rd digit of your number is 1. Same thing, after 6 input we able to reveal the 6 binary digits which is the specific decimal number.</w:t>
      </w:r>
    </w:p>
    <w:p w14:paraId="6EAFF453" w14:textId="77777777" w:rsidR="007E2CA6" w:rsidRDefault="007E2CA6" w:rsidP="007E2CA6">
      <w:pPr>
        <w:pStyle w:val="NormalWeb"/>
        <w:shd w:val="clear" w:color="auto" w:fill="FFFFFF"/>
        <w:spacing w:before="0" w:beforeAutospacing="0" w:after="150" w:afterAutospacing="0" w:line="360" w:lineRule="auto"/>
        <w:rPr>
          <w:rFonts w:eastAsiaTheme="minorEastAsia"/>
        </w:rPr>
      </w:pPr>
    </w:p>
    <w:p w14:paraId="6F3D188C" w14:textId="77777777" w:rsidR="007E2CA6" w:rsidRPr="001749FD" w:rsidRDefault="007E2CA6" w:rsidP="007E2CA6">
      <w:pPr>
        <w:pStyle w:val="NormalWeb"/>
        <w:shd w:val="clear" w:color="auto" w:fill="FFFFFF"/>
        <w:spacing w:before="0" w:beforeAutospacing="0" w:after="150" w:afterAutospacing="0" w:line="360" w:lineRule="auto"/>
        <w:rPr>
          <w:rFonts w:eastAsiaTheme="minorEastAsia"/>
        </w:rPr>
      </w:pPr>
    </w:p>
    <w:p w14:paraId="15E3B191" w14:textId="77777777" w:rsidR="007E2CA6" w:rsidRPr="005640CA" w:rsidRDefault="007E2CA6" w:rsidP="007E2CA6">
      <w:pPr>
        <w:spacing w:line="360" w:lineRule="auto"/>
        <w:rPr>
          <w:rFonts w:ascii="Times New Roman" w:hAnsi="Times New Roman" w:cs="Times New Roman"/>
          <w:b/>
          <w:bCs/>
        </w:rPr>
      </w:pPr>
      <w:r w:rsidRPr="00E14C86">
        <w:rPr>
          <w:rFonts w:ascii="Times New Roman" w:hAnsi="Times New Roman" w:cs="Times New Roman"/>
          <w:b/>
          <w:bCs/>
        </w:rPr>
        <w:t>Extra credit graphical display</w:t>
      </w:r>
    </w:p>
    <w:p w14:paraId="5B1FC125" w14:textId="77777777" w:rsidR="007E2CA6" w:rsidRDefault="007E2CA6" w:rsidP="007E2CA6">
      <w:pPr>
        <w:spacing w:line="360" w:lineRule="auto"/>
        <w:rPr>
          <w:rFonts w:ascii="Times New Roman" w:hAnsi="Times New Roman" w:cs="Times New Roman"/>
        </w:rPr>
      </w:pPr>
      <w:r>
        <w:rPr>
          <w:rFonts w:ascii="Times New Roman" w:hAnsi="Times New Roman" w:cs="Times New Roman"/>
        </w:rPr>
        <w:t xml:space="preserve">We used the bitmap pixel display, use pixel to draw number cube 45 x 225 pixel and word 8 x 16 </w:t>
      </w:r>
      <w:proofErr w:type="spellStart"/>
      <w:r>
        <w:rPr>
          <w:rFonts w:ascii="Times New Roman" w:hAnsi="Times New Roman" w:cs="Times New Roman"/>
        </w:rPr>
        <w:t>pxiel</w:t>
      </w:r>
      <w:proofErr w:type="spellEnd"/>
      <w:r>
        <w:rPr>
          <w:rFonts w:ascii="Times New Roman" w:hAnsi="Times New Roman" w:cs="Times New Roman"/>
        </w:rPr>
        <w:t xml:space="preserve"> for digits from 0 to 9. We able to call specific digits when we need to display it.  Additional graphical display background is made and adjust to the proper pixel size to fit in bitmap. Different graphical picture content game information that ask game player for user input to make the game flow. Modified mars added Syscall 60 that made inserted picture background displayed properly.</w:t>
      </w:r>
    </w:p>
    <w:p w14:paraId="6C418E7E" w14:textId="77777777" w:rsidR="007E2CA6" w:rsidRDefault="007E2CA6" w:rsidP="007E2CA6">
      <w:pPr>
        <w:spacing w:line="360" w:lineRule="auto"/>
        <w:rPr>
          <w:rFonts w:ascii="Times New Roman" w:hAnsi="Times New Roman" w:cs="Times New Roman"/>
        </w:rPr>
      </w:pPr>
    </w:p>
    <w:p w14:paraId="2A0460C0" w14:textId="77777777" w:rsidR="007E2CA6" w:rsidRPr="001749FD" w:rsidRDefault="007E2CA6" w:rsidP="007E2CA6">
      <w:pPr>
        <w:spacing w:line="360" w:lineRule="auto"/>
        <w:rPr>
          <w:rFonts w:ascii="Times New Roman" w:hAnsi="Times New Roman" w:cs="Times New Roman"/>
          <w:b/>
          <w:bCs/>
        </w:rPr>
      </w:pPr>
      <w:r w:rsidRPr="00E14C86">
        <w:rPr>
          <w:rFonts w:ascii="Times New Roman" w:hAnsi="Times New Roman" w:cs="Times New Roman"/>
          <w:b/>
          <w:bCs/>
        </w:rPr>
        <w:t xml:space="preserve">Extra credit Background music </w:t>
      </w:r>
    </w:p>
    <w:p w14:paraId="05006BA9" w14:textId="77777777" w:rsidR="007E2CA6" w:rsidRPr="00C25044" w:rsidRDefault="007E2CA6" w:rsidP="007E2CA6">
      <w:pPr>
        <w:spacing w:line="360" w:lineRule="auto"/>
        <w:rPr>
          <w:rFonts w:ascii="Helvetica" w:eastAsia="Times New Roman" w:hAnsi="Helvetica" w:cs="Times New Roman"/>
          <w:color w:val="24292E"/>
          <w:shd w:val="clear" w:color="auto" w:fill="FFFFFF"/>
        </w:rPr>
      </w:pPr>
      <w:r w:rsidRPr="00C25044">
        <w:rPr>
          <w:rFonts w:ascii="Helvetica" w:eastAsia="Times New Roman" w:hAnsi="Helvetica" w:cs="Times New Roman"/>
          <w:color w:val="24292E"/>
          <w:shd w:val="clear" w:color="auto" w:fill="FFFFFF"/>
        </w:rPr>
        <w:t xml:space="preserve">The purpose of the </w:t>
      </w:r>
      <w:r>
        <w:rPr>
          <w:rFonts w:ascii="Helvetica" w:eastAsia="Times New Roman" w:hAnsi="Helvetica" w:cs="Times New Roman"/>
          <w:color w:val="24292E"/>
          <w:shd w:val="clear" w:color="auto" w:fill="FFFFFF"/>
        </w:rPr>
        <w:t xml:space="preserve">read number notes added in the program </w:t>
      </w:r>
      <w:r w:rsidRPr="00C25044">
        <w:rPr>
          <w:rFonts w:ascii="Helvetica" w:eastAsia="Times New Roman" w:hAnsi="Helvetica" w:cs="Times New Roman"/>
          <w:color w:val="24292E"/>
          <w:shd w:val="clear" w:color="auto" w:fill="FFFFFF"/>
        </w:rPr>
        <w:t xml:space="preserve">is to make the computer beep according to a text </w:t>
      </w:r>
      <w:r>
        <w:rPr>
          <w:rFonts w:ascii="Helvetica" w:eastAsia="Times New Roman" w:hAnsi="Helvetica" w:cs="Times New Roman"/>
          <w:color w:val="24292E"/>
          <w:shd w:val="clear" w:color="auto" w:fill="FFFFFF"/>
        </w:rPr>
        <w:t xml:space="preserve">note </w:t>
      </w:r>
      <w:r w:rsidRPr="00C25044">
        <w:rPr>
          <w:rFonts w:ascii="Helvetica" w:eastAsia="Times New Roman" w:hAnsi="Helvetica" w:cs="Times New Roman"/>
          <w:color w:val="24292E"/>
          <w:shd w:val="clear" w:color="auto" w:fill="FFFFFF"/>
        </w:rPr>
        <w:t xml:space="preserve">file that is named 'Music.txt'. The first line in the text file is a three-digit number that corresponds to the number of notes going to be played, from 001 to </w:t>
      </w:r>
      <w:r>
        <w:rPr>
          <w:rFonts w:ascii="Helvetica" w:eastAsia="Times New Roman" w:hAnsi="Helvetica" w:cs="Times New Roman"/>
          <w:color w:val="24292E"/>
          <w:shd w:val="clear" w:color="auto" w:fill="FFFFFF"/>
        </w:rPr>
        <w:t>100</w:t>
      </w:r>
      <w:r w:rsidRPr="00C25044">
        <w:rPr>
          <w:rFonts w:ascii="Helvetica" w:eastAsia="Times New Roman" w:hAnsi="Helvetica" w:cs="Times New Roman"/>
          <w:color w:val="24292E"/>
          <w:shd w:val="clear" w:color="auto" w:fill="FFFFFF"/>
        </w:rPr>
        <w:t xml:space="preserve">. </w:t>
      </w:r>
      <w:r>
        <w:rPr>
          <w:rFonts w:ascii="Helvetica" w:eastAsia="Times New Roman" w:hAnsi="Helvetica" w:cs="Times New Roman"/>
          <w:color w:val="24292E"/>
          <w:shd w:val="clear" w:color="auto" w:fill="FFFFFF"/>
        </w:rPr>
        <w:t>For each note it represent a different pitch and instruments tone.</w:t>
      </w:r>
      <w:r w:rsidRPr="00071DCF">
        <w:rPr>
          <w:rFonts w:ascii="Helvetica" w:eastAsia="Times New Roman" w:hAnsi="Helvetica" w:cs="Times New Roman"/>
          <w:color w:val="24292E"/>
          <w:shd w:val="clear" w:color="auto" w:fill="FFFFFF"/>
        </w:rPr>
        <w:t xml:space="preserve"> </w:t>
      </w:r>
      <w:r w:rsidRPr="00C25044">
        <w:rPr>
          <w:rFonts w:ascii="Helvetica" w:eastAsia="Times New Roman" w:hAnsi="Helvetica" w:cs="Times New Roman"/>
          <w:color w:val="24292E"/>
          <w:shd w:val="clear" w:color="auto" w:fill="FFFFFF"/>
        </w:rPr>
        <w:t>It knows the notes D, E, F, G, B, C, and C #.</w:t>
      </w:r>
      <w:r>
        <w:rPr>
          <w:rFonts w:ascii="Helvetica" w:eastAsia="Times New Roman" w:hAnsi="Helvetica" w:cs="Times New Roman"/>
          <w:color w:val="24292E"/>
          <w:shd w:val="clear" w:color="auto" w:fill="FFFFFF"/>
        </w:rPr>
        <w:t xml:space="preserve"> The sequence of different notes made up a background music been insert after the first and last graphical background are displayed. In the assembly code, Syscall 33 used that </w:t>
      </w:r>
      <w:r w:rsidRPr="00C25044">
        <w:rPr>
          <w:rFonts w:ascii="Helvetica" w:eastAsia="Times New Roman" w:hAnsi="Helvetica" w:cs="Times New Roman"/>
          <w:color w:val="24292E"/>
          <w:shd w:val="clear" w:color="auto" w:fill="FFFFFF"/>
        </w:rPr>
        <w:t>plays a note and waits to continue until after the beep.</w:t>
      </w:r>
    </w:p>
    <w:p w14:paraId="7C2EF7ED" w14:textId="77777777" w:rsidR="007E2CA6" w:rsidRDefault="007E2CA6" w:rsidP="007E2CA6">
      <w:pPr>
        <w:spacing w:line="360" w:lineRule="auto"/>
        <w:rPr>
          <w:rFonts w:ascii="Times New Roman" w:hAnsi="Times New Roman" w:cs="Times New Roman"/>
        </w:rPr>
      </w:pPr>
    </w:p>
    <w:p w14:paraId="30EA2E84" w14:textId="77777777" w:rsidR="007E2CA6" w:rsidRDefault="007E2CA6" w:rsidP="007E2CA6">
      <w:pPr>
        <w:spacing w:line="360" w:lineRule="auto"/>
        <w:rPr>
          <w:rFonts w:ascii="Times New Roman" w:hAnsi="Times New Roman" w:cs="Times New Roman"/>
        </w:rPr>
      </w:pPr>
    </w:p>
    <w:p w14:paraId="23075BB1" w14:textId="77777777" w:rsidR="007E2CA6" w:rsidRPr="001749FD" w:rsidRDefault="007E2CA6" w:rsidP="007E2CA6">
      <w:pPr>
        <w:spacing w:line="360" w:lineRule="auto"/>
        <w:rPr>
          <w:rFonts w:ascii="Times New Roman" w:hAnsi="Times New Roman" w:cs="Times New Roman"/>
          <w:b/>
          <w:bCs/>
        </w:rPr>
      </w:pPr>
      <w:r w:rsidRPr="00E14C86">
        <w:rPr>
          <w:rFonts w:ascii="Times New Roman" w:hAnsi="Times New Roman" w:cs="Times New Roman"/>
          <w:b/>
          <w:bCs/>
        </w:rPr>
        <w:t>Ringtones</w:t>
      </w:r>
    </w:p>
    <w:p w14:paraId="6C5551B1" w14:textId="77777777" w:rsidR="007E2CA6" w:rsidRDefault="007E2CA6" w:rsidP="007E2CA6">
      <w:pPr>
        <w:spacing w:line="360" w:lineRule="auto"/>
        <w:rPr>
          <w:rFonts w:ascii="Times New Roman" w:hAnsi="Times New Roman" w:cs="Times New Roman"/>
        </w:rPr>
      </w:pPr>
      <w:r w:rsidRPr="00D90F5C">
        <w:rPr>
          <w:rFonts w:ascii="Times New Roman" w:hAnsi="Times New Roman" w:cs="Times New Roman"/>
        </w:rPr>
        <w:t xml:space="preserve">The ringtones are carried out using the MIDI out system call by MIPS. Different pitches and instruments were used to distinguish between the ringtones of </w:t>
      </w:r>
      <w:r>
        <w:rPr>
          <w:rFonts w:ascii="Times New Roman" w:hAnsi="Times New Roman" w:cs="Times New Roman"/>
        </w:rPr>
        <w:t>‘y’ input, ‘n’ input and other invalid input</w:t>
      </w:r>
      <w:r w:rsidRPr="00D90F5C">
        <w:rPr>
          <w:rFonts w:ascii="Times New Roman" w:hAnsi="Times New Roman" w:cs="Times New Roman"/>
        </w:rPr>
        <w:t xml:space="preserve">. </w:t>
      </w:r>
    </w:p>
    <w:p w14:paraId="202BDC94" w14:textId="229C95E8" w:rsidR="007E2CA6" w:rsidRDefault="00721FB3" w:rsidP="007E2CA6">
      <w:pPr>
        <w:pStyle w:val="NormalWeb"/>
        <w:shd w:val="clear" w:color="auto" w:fill="FFFFFF"/>
        <w:spacing w:before="75" w:beforeAutospacing="0" w:after="75" w:afterAutospacing="0" w:line="360" w:lineRule="auto"/>
        <w:jc w:val="both"/>
        <w:rPr>
          <w:rFonts w:ascii="Helvetica Neue" w:hAnsi="Helvetica Neue"/>
          <w:color w:val="111111"/>
        </w:rPr>
      </w:pPr>
      <w:r>
        <w:rPr>
          <w:rFonts w:ascii="Helvetica Neue" w:hAnsi="Helvetica Neue"/>
          <w:color w:val="111111"/>
        </w:rPr>
        <w:t>*/</w:t>
      </w:r>
    </w:p>
    <w:p w14:paraId="59591F2D" w14:textId="4B0DECA5" w:rsidR="007E2CA6" w:rsidRDefault="007E2CA6" w:rsidP="007E2CA6">
      <w:pPr>
        <w:pStyle w:val="NormalWeb"/>
        <w:shd w:val="clear" w:color="auto" w:fill="FFFFFF"/>
        <w:spacing w:before="75" w:beforeAutospacing="0" w:after="75" w:afterAutospacing="0" w:line="360" w:lineRule="auto"/>
        <w:jc w:val="both"/>
        <w:rPr>
          <w:rFonts w:ascii="Helvetica Neue" w:hAnsi="Helvetica Neue"/>
          <w:color w:val="111111"/>
        </w:rPr>
      </w:pPr>
    </w:p>
    <w:p w14:paraId="703C53F9" w14:textId="77777777" w:rsidR="007E2CA6" w:rsidRDefault="007E2CA6" w:rsidP="007E2CA6">
      <w:pPr>
        <w:pStyle w:val="NormalWeb"/>
        <w:shd w:val="clear" w:color="auto" w:fill="FFFFFF"/>
        <w:spacing w:before="75" w:beforeAutospacing="0" w:after="75" w:afterAutospacing="0" w:line="360" w:lineRule="auto"/>
        <w:jc w:val="both"/>
        <w:rPr>
          <w:rFonts w:ascii="Helvetica Neue" w:hAnsi="Helvetica Neue"/>
          <w:color w:val="111111"/>
        </w:rPr>
      </w:pPr>
    </w:p>
    <w:p w14:paraId="031F2568" w14:textId="536B84FB" w:rsidR="00DF38C0" w:rsidRDefault="00DF38C0" w:rsidP="007E2CA6">
      <w:pPr>
        <w:pStyle w:val="Heading1"/>
        <w:spacing w:line="360" w:lineRule="auto"/>
      </w:pPr>
      <w:r>
        <w:lastRenderedPageBreak/>
        <w:t>e) Contributions (Peer Evaluation)</w:t>
      </w:r>
    </w:p>
    <w:p w14:paraId="6EF9DA21" w14:textId="02322086" w:rsidR="00DF38C0" w:rsidRDefault="00DF38C0" w:rsidP="007E2CA6">
      <w:pPr>
        <w:pStyle w:val="NormalWeb"/>
        <w:shd w:val="clear" w:color="auto" w:fill="FFFFFF"/>
        <w:spacing w:before="75" w:beforeAutospacing="0" w:after="75" w:afterAutospacing="0" w:line="360" w:lineRule="auto"/>
        <w:jc w:val="both"/>
        <w:rPr>
          <w:rFonts w:ascii="Helvetica Neue" w:hAnsi="Helvetica Neue"/>
          <w:color w:val="111111"/>
        </w:rPr>
      </w:pPr>
    </w:p>
    <w:p w14:paraId="581663F5" w14:textId="763040CB" w:rsidR="00DF38C0" w:rsidRDefault="00DF38C0" w:rsidP="007E2CA6">
      <w:pPr>
        <w:pStyle w:val="Heading1"/>
        <w:spacing w:line="360" w:lineRule="auto"/>
      </w:pPr>
      <w:r>
        <w:t>f) Suggestion (Optional)</w:t>
      </w:r>
    </w:p>
    <w:p w14:paraId="022828B8" w14:textId="77777777" w:rsidR="00306884" w:rsidRDefault="00721FB3" w:rsidP="007E2CA6">
      <w:pPr>
        <w:spacing w:line="360" w:lineRule="auto"/>
        <w:jc w:val="both"/>
      </w:pPr>
    </w:p>
    <w:sectPr w:rsidR="00306884" w:rsidSect="00F1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 Chaoran">
    <w15:presenceInfo w15:providerId="AD" w15:userId="S::cxl190012@utdallas.edu::f671d971-8955-4af2-89e8-1308d43c0a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CF"/>
    <w:rsid w:val="00041884"/>
    <w:rsid w:val="000C4A83"/>
    <w:rsid w:val="001964E4"/>
    <w:rsid w:val="00196D17"/>
    <w:rsid w:val="001E7FFE"/>
    <w:rsid w:val="003D1979"/>
    <w:rsid w:val="0042730C"/>
    <w:rsid w:val="004802CF"/>
    <w:rsid w:val="005313B3"/>
    <w:rsid w:val="006E6817"/>
    <w:rsid w:val="00706C83"/>
    <w:rsid w:val="00721FB3"/>
    <w:rsid w:val="00795781"/>
    <w:rsid w:val="007970C4"/>
    <w:rsid w:val="007C46F5"/>
    <w:rsid w:val="007E2CA6"/>
    <w:rsid w:val="00817201"/>
    <w:rsid w:val="009C5091"/>
    <w:rsid w:val="00AA2EDC"/>
    <w:rsid w:val="00B46D50"/>
    <w:rsid w:val="00D27F4C"/>
    <w:rsid w:val="00D81CE4"/>
    <w:rsid w:val="00DF38C0"/>
    <w:rsid w:val="00E03CAB"/>
    <w:rsid w:val="00F14BC0"/>
    <w:rsid w:val="00F6041E"/>
    <w:rsid w:val="00F8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83D691"/>
  <w15:chartTrackingRefBased/>
  <w15:docId w15:val="{29D56749-1A6D-AE48-BEAF-634257C2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C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2C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802CF"/>
    <w:rPr>
      <w:b/>
      <w:bCs/>
    </w:rPr>
  </w:style>
  <w:style w:type="table" w:styleId="TableGrid">
    <w:name w:val="Table Grid"/>
    <w:basedOn w:val="TableNormal"/>
    <w:uiPriority w:val="39"/>
    <w:rsid w:val="007C4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418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884"/>
    <w:rPr>
      <w:rFonts w:asciiTheme="majorHAnsi" w:eastAsiaTheme="majorEastAsia" w:hAnsiTheme="majorHAnsi" w:cstheme="majorBidi"/>
      <w:spacing w:val="-10"/>
      <w:kern w:val="28"/>
      <w:sz w:val="56"/>
      <w:szCs w:val="56"/>
    </w:rPr>
  </w:style>
  <w:style w:type="paragraph" w:styleId="Revision">
    <w:name w:val="Revision"/>
    <w:hidden/>
    <w:uiPriority w:val="99"/>
    <w:semiHidden/>
    <w:rsid w:val="00041884"/>
  </w:style>
  <w:style w:type="paragraph" w:styleId="BalloonText">
    <w:name w:val="Balloon Text"/>
    <w:basedOn w:val="Normal"/>
    <w:link w:val="BalloonTextChar"/>
    <w:uiPriority w:val="99"/>
    <w:semiHidden/>
    <w:unhideWhenUsed/>
    <w:rsid w:val="000418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1884"/>
    <w:rPr>
      <w:rFonts w:ascii="Times New Roman" w:hAnsi="Times New Roman" w:cs="Times New Roman"/>
      <w:sz w:val="18"/>
      <w:szCs w:val="18"/>
    </w:rPr>
  </w:style>
  <w:style w:type="character" w:customStyle="1" w:styleId="Heading1Char">
    <w:name w:val="Heading 1 Char"/>
    <w:basedOn w:val="DefaultParagraphFont"/>
    <w:link w:val="Heading1"/>
    <w:uiPriority w:val="9"/>
    <w:rsid w:val="007E2CA6"/>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03CAB"/>
    <w:rPr>
      <w:b/>
      <w:bCs/>
      <w:i/>
      <w:iCs/>
      <w:spacing w:val="5"/>
    </w:rPr>
  </w:style>
  <w:style w:type="paragraph" w:styleId="HTMLPreformatted">
    <w:name w:val="HTML Preformatted"/>
    <w:basedOn w:val="Normal"/>
    <w:link w:val="HTMLPreformattedChar"/>
    <w:uiPriority w:val="99"/>
    <w:unhideWhenUsed/>
    <w:rsid w:val="000C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4A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4910">
      <w:bodyDiv w:val="1"/>
      <w:marLeft w:val="0"/>
      <w:marRight w:val="0"/>
      <w:marTop w:val="0"/>
      <w:marBottom w:val="0"/>
      <w:divBdr>
        <w:top w:val="none" w:sz="0" w:space="0" w:color="auto"/>
        <w:left w:val="none" w:sz="0" w:space="0" w:color="auto"/>
        <w:bottom w:val="none" w:sz="0" w:space="0" w:color="auto"/>
        <w:right w:val="none" w:sz="0" w:space="0" w:color="auto"/>
      </w:divBdr>
    </w:div>
    <w:div w:id="388000726">
      <w:bodyDiv w:val="1"/>
      <w:marLeft w:val="0"/>
      <w:marRight w:val="0"/>
      <w:marTop w:val="0"/>
      <w:marBottom w:val="0"/>
      <w:divBdr>
        <w:top w:val="none" w:sz="0" w:space="0" w:color="auto"/>
        <w:left w:val="none" w:sz="0" w:space="0" w:color="auto"/>
        <w:bottom w:val="none" w:sz="0" w:space="0" w:color="auto"/>
        <w:right w:val="none" w:sz="0" w:space="0" w:color="auto"/>
      </w:divBdr>
    </w:div>
    <w:div w:id="1389184194">
      <w:bodyDiv w:val="1"/>
      <w:marLeft w:val="0"/>
      <w:marRight w:val="0"/>
      <w:marTop w:val="0"/>
      <w:marBottom w:val="0"/>
      <w:divBdr>
        <w:top w:val="none" w:sz="0" w:space="0" w:color="auto"/>
        <w:left w:val="none" w:sz="0" w:space="0" w:color="auto"/>
        <w:bottom w:val="none" w:sz="0" w:space="0" w:color="auto"/>
        <w:right w:val="none" w:sz="0" w:space="0" w:color="auto"/>
      </w:divBdr>
    </w:div>
    <w:div w:id="1471896904">
      <w:bodyDiv w:val="1"/>
      <w:marLeft w:val="0"/>
      <w:marRight w:val="0"/>
      <w:marTop w:val="0"/>
      <w:marBottom w:val="0"/>
      <w:divBdr>
        <w:top w:val="none" w:sz="0" w:space="0" w:color="auto"/>
        <w:left w:val="none" w:sz="0" w:space="0" w:color="auto"/>
        <w:bottom w:val="none" w:sz="0" w:space="0" w:color="auto"/>
        <w:right w:val="none" w:sz="0" w:space="0" w:color="auto"/>
      </w:divBdr>
    </w:div>
    <w:div w:id="16130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95B8D-1115-6540-B1ED-6229F9893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Chaoran</dc:creator>
  <cp:keywords/>
  <dc:description/>
  <cp:lastModifiedBy>Li, Chaoran</cp:lastModifiedBy>
  <cp:revision>4</cp:revision>
  <dcterms:created xsi:type="dcterms:W3CDTF">2019-12-05T05:47:00Z</dcterms:created>
  <dcterms:modified xsi:type="dcterms:W3CDTF">2019-12-05T10:08:00Z</dcterms:modified>
</cp:coreProperties>
</file>